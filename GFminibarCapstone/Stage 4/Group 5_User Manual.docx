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B5293" w14:textId="48F969F3" w:rsidR="6DE679B6" w:rsidRDefault="6DE679B6" w:rsidP="5D77D13A">
      <w:pPr>
        <w:jc w:val="center"/>
        <w:rPr>
          <w:rFonts w:ascii="Consolas" w:eastAsia="Consolas" w:hAnsi="Consolas" w:cs="Consolas"/>
          <w:b/>
        </w:rPr>
      </w:pPr>
      <w:r>
        <w:rPr>
          <w:noProof/>
          <w:color w:val="2B579A"/>
          <w:shd w:val="clear" w:color="auto" w:fill="E6E6E6"/>
        </w:rPr>
        <w:drawing>
          <wp:inline distT="0" distB="0" distL="0" distR="0" wp14:anchorId="56E86D6E" wp14:editId="79AE0726">
            <wp:extent cx="4223726" cy="4223726"/>
            <wp:effectExtent l="0" t="0" r="0" b="0"/>
            <wp:docPr id="419514744" name="Picture 41951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23726" cy="4223726"/>
                    </a:xfrm>
                    <a:prstGeom prst="rect">
                      <a:avLst/>
                    </a:prstGeom>
                  </pic:spPr>
                </pic:pic>
              </a:graphicData>
            </a:graphic>
          </wp:inline>
        </w:drawing>
      </w:r>
    </w:p>
    <w:p w14:paraId="466757A2" w14:textId="0C6E1FB1" w:rsidR="175E6372" w:rsidRDefault="4A5A4BBF" w:rsidP="5D77D13A">
      <w:pPr>
        <w:jc w:val="center"/>
        <w:rPr>
          <w:rFonts w:ascii="Consolas" w:eastAsia="Consolas" w:hAnsi="Consolas" w:cs="Consolas"/>
          <w:b/>
          <w:sz w:val="40"/>
          <w:szCs w:val="40"/>
        </w:rPr>
      </w:pPr>
      <w:r w:rsidRPr="64BC84B3">
        <w:rPr>
          <w:rFonts w:ascii="Consolas" w:eastAsia="Consolas" w:hAnsi="Consolas" w:cs="Consolas"/>
          <w:b/>
          <w:bCs/>
          <w:sz w:val="40"/>
          <w:szCs w:val="40"/>
        </w:rPr>
        <w:t xml:space="preserve">Enhanced </w:t>
      </w:r>
      <w:r w:rsidR="175E6372" w:rsidRPr="64BC84B3">
        <w:rPr>
          <w:rFonts w:ascii="Consolas" w:eastAsia="Consolas" w:hAnsi="Consolas" w:cs="Consolas"/>
          <w:b/>
          <w:sz w:val="40"/>
          <w:szCs w:val="40"/>
        </w:rPr>
        <w:t>Grammatical Framework Minibar</w:t>
      </w:r>
    </w:p>
    <w:p w14:paraId="2D748A87" w14:textId="2F5D5BD9" w:rsidR="175E6372" w:rsidRDefault="175E6372" w:rsidP="64BC84B3">
      <w:pPr>
        <w:jc w:val="center"/>
        <w:rPr>
          <w:rFonts w:ascii="Consolas" w:eastAsia="Consolas" w:hAnsi="Consolas" w:cs="Consolas"/>
          <w:sz w:val="28"/>
          <w:szCs w:val="28"/>
        </w:rPr>
      </w:pPr>
      <w:commentRangeStart w:id="0"/>
      <w:r w:rsidRPr="4FCEA2F6">
        <w:rPr>
          <w:rFonts w:ascii="Consolas" w:eastAsia="Consolas" w:hAnsi="Consolas" w:cs="Consolas"/>
          <w:b/>
          <w:bCs/>
          <w:sz w:val="24"/>
          <w:szCs w:val="24"/>
        </w:rPr>
        <w:t xml:space="preserve">User Manual </w:t>
      </w:r>
      <w:r w:rsidR="04F8785C" w:rsidRPr="4FCEA2F6">
        <w:rPr>
          <w:rFonts w:ascii="Consolas" w:eastAsia="Consolas" w:hAnsi="Consolas" w:cs="Consolas"/>
          <w:b/>
          <w:bCs/>
          <w:sz w:val="24"/>
          <w:szCs w:val="24"/>
        </w:rPr>
        <w:t>by</w:t>
      </w:r>
      <w:r w:rsidR="04F8785C" w:rsidRPr="4FCEA2F6">
        <w:rPr>
          <w:rFonts w:ascii="Consolas" w:eastAsia="Consolas" w:hAnsi="Consolas" w:cs="Consolas"/>
          <w:sz w:val="24"/>
          <w:szCs w:val="24"/>
        </w:rPr>
        <w:t xml:space="preserve"> </w:t>
      </w:r>
      <w:r>
        <w:br/>
      </w:r>
      <w:r w:rsidR="427F8D07" w:rsidRPr="4FCEA2F6">
        <w:rPr>
          <w:rFonts w:ascii="Consolas" w:eastAsia="Consolas" w:hAnsi="Consolas" w:cs="Consolas"/>
          <w:sz w:val="24"/>
          <w:szCs w:val="24"/>
        </w:rPr>
        <w:t>Dean Kopping | Modjadji Francis | Cassandra Tshabalala</w:t>
      </w:r>
      <w:commentRangeEnd w:id="0"/>
      <w:r>
        <w:commentReference w:id="0"/>
      </w:r>
    </w:p>
    <w:p w14:paraId="63966BE3" w14:textId="28B69A4A" w:rsidR="427F8D07" w:rsidRDefault="427F8D07" w:rsidP="64BC84B3">
      <w:pPr>
        <w:jc w:val="center"/>
        <w:rPr>
          <w:rFonts w:ascii="Consolas" w:eastAsia="Consolas" w:hAnsi="Consolas" w:cs="Consolas"/>
          <w:b/>
          <w:bCs/>
          <w:sz w:val="28"/>
          <w:szCs w:val="28"/>
        </w:rPr>
      </w:pPr>
      <w:r w:rsidRPr="64BC84B3">
        <w:rPr>
          <w:rFonts w:ascii="Consolas" w:eastAsia="Consolas" w:hAnsi="Consolas" w:cs="Consolas"/>
          <w:b/>
          <w:bCs/>
          <w:sz w:val="24"/>
          <w:szCs w:val="24"/>
        </w:rPr>
        <w:t xml:space="preserve">Version </w:t>
      </w:r>
    </w:p>
    <w:p w14:paraId="4D39CA03" w14:textId="26AF4CDD" w:rsidR="1AAE124B" w:rsidRDefault="427F8D07" w:rsidP="4FCEA2F6">
      <w:pPr>
        <w:jc w:val="center"/>
        <w:rPr>
          <w:rFonts w:ascii="Consolas" w:eastAsia="Consolas" w:hAnsi="Consolas" w:cs="Consolas"/>
          <w:sz w:val="28"/>
          <w:szCs w:val="28"/>
        </w:rPr>
      </w:pPr>
      <w:r w:rsidRPr="4FCEA2F6">
        <w:rPr>
          <w:rFonts w:ascii="Consolas" w:eastAsia="Consolas" w:hAnsi="Consolas" w:cs="Consolas"/>
          <w:sz w:val="24"/>
          <w:szCs w:val="24"/>
        </w:rPr>
        <w:t>1.0.0</w:t>
      </w:r>
    </w:p>
    <w:p w14:paraId="55E49203" w14:textId="1B1CD9F5" w:rsidR="64BC84B3" w:rsidRDefault="64BC84B3" w:rsidP="64BC84B3">
      <w:pPr>
        <w:rPr>
          <w:rFonts w:ascii="Consolas" w:eastAsia="Consolas" w:hAnsi="Consolas" w:cs="Consolas"/>
        </w:rPr>
      </w:pPr>
    </w:p>
    <w:p w14:paraId="3803973B" w14:textId="1D8BFE14" w:rsidR="64BC84B3" w:rsidRDefault="64BC84B3" w:rsidP="64BC84B3">
      <w:pPr>
        <w:rPr>
          <w:rFonts w:ascii="Consolas" w:eastAsia="Consolas" w:hAnsi="Consolas" w:cs="Consolas"/>
        </w:rPr>
      </w:pPr>
      <w:r w:rsidRPr="64BC84B3">
        <w:rPr>
          <w:rFonts w:ascii="Consolas" w:eastAsia="Consolas" w:hAnsi="Consolas" w:cs="Consolas"/>
        </w:rPr>
        <w:br w:type="page"/>
      </w:r>
    </w:p>
    <w:p w14:paraId="6C247481" w14:textId="157A0167" w:rsidR="3D36B31E" w:rsidRDefault="22B50FC2" w:rsidP="1AAE124B">
      <w:pPr>
        <w:rPr>
          <w:rFonts w:ascii="Consolas" w:eastAsia="Consolas" w:hAnsi="Consolas" w:cs="Consolas"/>
          <w:b/>
          <w:color w:val="000000" w:themeColor="text1"/>
        </w:rPr>
      </w:pPr>
      <w:r w:rsidRPr="64BC84B3">
        <w:rPr>
          <w:rFonts w:ascii="Consolas" w:eastAsia="Consolas" w:hAnsi="Consolas" w:cs="Consolas"/>
          <w:b/>
          <w:bCs/>
          <w:color w:val="000000" w:themeColor="text1"/>
        </w:rPr>
        <w:t xml:space="preserve">Table of </w:t>
      </w:r>
      <w:r w:rsidR="3D36B31E" w:rsidRPr="64BC84B3">
        <w:rPr>
          <w:rFonts w:ascii="Consolas" w:eastAsia="Consolas" w:hAnsi="Consolas" w:cs="Consolas"/>
          <w:b/>
          <w:color w:val="000000" w:themeColor="text1"/>
        </w:rPr>
        <w:t>Contents</w:t>
      </w:r>
    </w:p>
    <w:sdt>
      <w:sdtPr>
        <w:id w:val="1183104275"/>
        <w:docPartObj>
          <w:docPartGallery w:val="Table of Contents"/>
          <w:docPartUnique/>
        </w:docPartObj>
      </w:sdtPr>
      <w:sdtContent>
        <w:p w14:paraId="0CF0451F" w14:textId="29A058D1" w:rsidR="1AAE124B" w:rsidRDefault="00740682" w:rsidP="64BC84B3">
          <w:pPr>
            <w:pStyle w:val="TOC1"/>
            <w:tabs>
              <w:tab w:val="left" w:pos="435"/>
              <w:tab w:val="right" w:leader="dot" w:pos="10455"/>
            </w:tabs>
            <w:rPr>
              <w:rStyle w:val="Hyperlink"/>
            </w:rPr>
          </w:pPr>
          <w:r>
            <w:fldChar w:fldCharType="begin"/>
          </w:r>
          <w:r w:rsidR="64BC84B3">
            <w:instrText>TOC \o \z \u \h</w:instrText>
          </w:r>
          <w:r>
            <w:fldChar w:fldCharType="separate"/>
          </w:r>
          <w:hyperlink w:anchor="_Toc327705793">
            <w:r w:rsidR="379DD125" w:rsidRPr="379DD125">
              <w:rPr>
                <w:rStyle w:val="Hyperlink"/>
              </w:rPr>
              <w:t>1.</w:t>
            </w:r>
            <w:r w:rsidR="64BC84B3">
              <w:tab/>
            </w:r>
            <w:r w:rsidR="379DD125" w:rsidRPr="379DD125">
              <w:rPr>
                <w:rStyle w:val="Hyperlink"/>
              </w:rPr>
              <w:t>Introduction</w:t>
            </w:r>
            <w:r w:rsidR="64BC84B3">
              <w:tab/>
            </w:r>
            <w:r w:rsidR="64BC84B3">
              <w:fldChar w:fldCharType="begin"/>
            </w:r>
            <w:r w:rsidR="64BC84B3">
              <w:instrText>PAGEREF _Toc327705793 \h</w:instrText>
            </w:r>
            <w:r w:rsidR="64BC84B3">
              <w:fldChar w:fldCharType="separate"/>
            </w:r>
            <w:r w:rsidR="379DD125" w:rsidRPr="379DD125">
              <w:rPr>
                <w:rStyle w:val="Hyperlink"/>
              </w:rPr>
              <w:t>2</w:t>
            </w:r>
            <w:r w:rsidR="64BC84B3">
              <w:fldChar w:fldCharType="end"/>
            </w:r>
          </w:hyperlink>
        </w:p>
        <w:p w14:paraId="4D6F8257" w14:textId="1CEDCFA6" w:rsidR="1AAE124B" w:rsidRDefault="009C7A73" w:rsidP="64BC84B3">
          <w:pPr>
            <w:pStyle w:val="TOC2"/>
            <w:tabs>
              <w:tab w:val="left" w:pos="660"/>
              <w:tab w:val="right" w:leader="dot" w:pos="10455"/>
            </w:tabs>
            <w:rPr>
              <w:rStyle w:val="Hyperlink"/>
            </w:rPr>
          </w:pPr>
          <w:hyperlink w:anchor="_Toc2021449526">
            <w:r w:rsidR="379DD125" w:rsidRPr="379DD125">
              <w:rPr>
                <w:rStyle w:val="Hyperlink"/>
              </w:rPr>
              <w:t>1.1.</w:t>
            </w:r>
            <w:r w:rsidR="00740682">
              <w:tab/>
            </w:r>
            <w:r w:rsidR="379DD125" w:rsidRPr="379DD125">
              <w:rPr>
                <w:rStyle w:val="Hyperlink"/>
              </w:rPr>
              <w:t>Overview</w:t>
            </w:r>
            <w:r w:rsidR="00740682">
              <w:tab/>
            </w:r>
            <w:r w:rsidR="00740682">
              <w:fldChar w:fldCharType="begin"/>
            </w:r>
            <w:r w:rsidR="00740682">
              <w:instrText>PAGEREF _Toc2021449526 \h</w:instrText>
            </w:r>
            <w:r w:rsidR="00740682">
              <w:fldChar w:fldCharType="separate"/>
            </w:r>
            <w:r w:rsidR="379DD125" w:rsidRPr="379DD125">
              <w:rPr>
                <w:rStyle w:val="Hyperlink"/>
              </w:rPr>
              <w:t>3</w:t>
            </w:r>
            <w:r w:rsidR="00740682">
              <w:fldChar w:fldCharType="end"/>
            </w:r>
          </w:hyperlink>
        </w:p>
        <w:p w14:paraId="4609B3A4" w14:textId="315C2C4F" w:rsidR="1AAE124B" w:rsidRDefault="009C7A73" w:rsidP="64BC84B3">
          <w:pPr>
            <w:pStyle w:val="TOC1"/>
            <w:tabs>
              <w:tab w:val="left" w:pos="435"/>
              <w:tab w:val="right" w:leader="dot" w:pos="10455"/>
            </w:tabs>
            <w:rPr>
              <w:rStyle w:val="Hyperlink"/>
            </w:rPr>
          </w:pPr>
          <w:hyperlink w:anchor="_Toc1861656258">
            <w:r w:rsidR="379DD125" w:rsidRPr="379DD125">
              <w:rPr>
                <w:rStyle w:val="Hyperlink"/>
              </w:rPr>
              <w:t>2.</w:t>
            </w:r>
            <w:r w:rsidR="00740682">
              <w:tab/>
            </w:r>
            <w:r w:rsidR="379DD125" w:rsidRPr="379DD125">
              <w:rPr>
                <w:rStyle w:val="Hyperlink"/>
              </w:rPr>
              <w:t>Getting Started</w:t>
            </w:r>
            <w:r w:rsidR="00740682">
              <w:tab/>
            </w:r>
            <w:r w:rsidR="00740682">
              <w:fldChar w:fldCharType="begin"/>
            </w:r>
            <w:r w:rsidR="00740682">
              <w:instrText>PAGEREF _Toc1861656258 \h</w:instrText>
            </w:r>
            <w:r w:rsidR="00740682">
              <w:fldChar w:fldCharType="separate"/>
            </w:r>
            <w:r w:rsidR="379DD125" w:rsidRPr="379DD125">
              <w:rPr>
                <w:rStyle w:val="Hyperlink"/>
              </w:rPr>
              <w:t>3</w:t>
            </w:r>
            <w:r w:rsidR="00740682">
              <w:fldChar w:fldCharType="end"/>
            </w:r>
          </w:hyperlink>
        </w:p>
        <w:p w14:paraId="3BEB6146" w14:textId="249D0027" w:rsidR="1AAE124B" w:rsidRDefault="009C7A73" w:rsidP="64BC84B3">
          <w:pPr>
            <w:pStyle w:val="TOC2"/>
            <w:tabs>
              <w:tab w:val="left" w:pos="660"/>
              <w:tab w:val="right" w:leader="dot" w:pos="10455"/>
            </w:tabs>
            <w:rPr>
              <w:rStyle w:val="Hyperlink"/>
            </w:rPr>
          </w:pPr>
          <w:hyperlink w:anchor="_Toc1545002811">
            <w:r w:rsidR="379DD125" w:rsidRPr="379DD125">
              <w:rPr>
                <w:rStyle w:val="Hyperlink"/>
              </w:rPr>
              <w:t>2.1.</w:t>
            </w:r>
            <w:r w:rsidR="00740682">
              <w:tab/>
            </w:r>
            <w:r w:rsidR="379DD125" w:rsidRPr="379DD125">
              <w:rPr>
                <w:rStyle w:val="Hyperlink"/>
              </w:rPr>
              <w:t>Cautions and Warning</w:t>
            </w:r>
            <w:r w:rsidR="00740682">
              <w:tab/>
            </w:r>
            <w:r w:rsidR="00740682">
              <w:fldChar w:fldCharType="begin"/>
            </w:r>
            <w:r w:rsidR="00740682">
              <w:instrText>PAGEREF _Toc1545002811 \h</w:instrText>
            </w:r>
            <w:r w:rsidR="00740682">
              <w:fldChar w:fldCharType="separate"/>
            </w:r>
            <w:r w:rsidR="379DD125" w:rsidRPr="379DD125">
              <w:rPr>
                <w:rStyle w:val="Hyperlink"/>
              </w:rPr>
              <w:t>3</w:t>
            </w:r>
            <w:r w:rsidR="00740682">
              <w:fldChar w:fldCharType="end"/>
            </w:r>
          </w:hyperlink>
        </w:p>
        <w:p w14:paraId="4FB5112A" w14:textId="7CA745A8" w:rsidR="1AAE124B" w:rsidRDefault="009C7A73" w:rsidP="64BC84B3">
          <w:pPr>
            <w:pStyle w:val="TOC2"/>
            <w:tabs>
              <w:tab w:val="left" w:pos="660"/>
              <w:tab w:val="right" w:leader="dot" w:pos="10455"/>
            </w:tabs>
            <w:rPr>
              <w:rStyle w:val="Hyperlink"/>
            </w:rPr>
          </w:pPr>
          <w:hyperlink w:anchor="_Toc685491503">
            <w:r w:rsidR="379DD125" w:rsidRPr="379DD125">
              <w:rPr>
                <w:rStyle w:val="Hyperlink"/>
              </w:rPr>
              <w:t>2.2.</w:t>
            </w:r>
            <w:r w:rsidR="00740682">
              <w:tab/>
            </w:r>
            <w:r w:rsidR="379DD125" w:rsidRPr="379DD125">
              <w:rPr>
                <w:rStyle w:val="Hyperlink"/>
              </w:rPr>
              <w:t>Set up considerations?</w:t>
            </w:r>
            <w:r w:rsidR="00740682">
              <w:tab/>
            </w:r>
            <w:r w:rsidR="00740682">
              <w:fldChar w:fldCharType="begin"/>
            </w:r>
            <w:r w:rsidR="00740682">
              <w:instrText>PAGEREF _Toc685491503 \h</w:instrText>
            </w:r>
            <w:r w:rsidR="00740682">
              <w:fldChar w:fldCharType="separate"/>
            </w:r>
            <w:r w:rsidR="379DD125" w:rsidRPr="379DD125">
              <w:rPr>
                <w:rStyle w:val="Hyperlink"/>
              </w:rPr>
              <w:t>3</w:t>
            </w:r>
            <w:r w:rsidR="00740682">
              <w:fldChar w:fldCharType="end"/>
            </w:r>
          </w:hyperlink>
        </w:p>
        <w:p w14:paraId="40627541" w14:textId="75AB3FF9" w:rsidR="1AAE124B" w:rsidRDefault="009C7A73" w:rsidP="64BC84B3">
          <w:pPr>
            <w:pStyle w:val="TOC2"/>
            <w:tabs>
              <w:tab w:val="left" w:pos="660"/>
              <w:tab w:val="right" w:leader="dot" w:pos="10455"/>
            </w:tabs>
            <w:rPr>
              <w:rStyle w:val="Hyperlink"/>
            </w:rPr>
          </w:pPr>
          <w:hyperlink w:anchor="_Toc349423656">
            <w:r w:rsidR="379DD125" w:rsidRPr="379DD125">
              <w:rPr>
                <w:rStyle w:val="Hyperlink"/>
              </w:rPr>
              <w:t>2.3.</w:t>
            </w:r>
            <w:r w:rsidR="00740682">
              <w:tab/>
            </w:r>
            <w:r w:rsidR="379DD125" w:rsidRPr="379DD125">
              <w:rPr>
                <w:rStyle w:val="Hyperlink"/>
              </w:rPr>
              <w:t>User Access Considerations</w:t>
            </w:r>
            <w:r w:rsidR="00740682">
              <w:tab/>
            </w:r>
            <w:r w:rsidR="00740682">
              <w:fldChar w:fldCharType="begin"/>
            </w:r>
            <w:r w:rsidR="00740682">
              <w:instrText>PAGEREF _Toc349423656 \h</w:instrText>
            </w:r>
            <w:r w:rsidR="00740682">
              <w:fldChar w:fldCharType="separate"/>
            </w:r>
            <w:r w:rsidR="379DD125" w:rsidRPr="379DD125">
              <w:rPr>
                <w:rStyle w:val="Hyperlink"/>
              </w:rPr>
              <w:t>4</w:t>
            </w:r>
            <w:r w:rsidR="00740682">
              <w:fldChar w:fldCharType="end"/>
            </w:r>
          </w:hyperlink>
        </w:p>
        <w:p w14:paraId="5D6E1CA1" w14:textId="42B23C07" w:rsidR="4259ED09" w:rsidRDefault="009C7A73" w:rsidP="64BC84B3">
          <w:pPr>
            <w:pStyle w:val="TOC1"/>
            <w:tabs>
              <w:tab w:val="left" w:pos="435"/>
              <w:tab w:val="right" w:leader="dot" w:pos="10455"/>
            </w:tabs>
            <w:rPr>
              <w:rStyle w:val="Hyperlink"/>
            </w:rPr>
          </w:pPr>
          <w:hyperlink w:anchor="_Toc1074404469">
            <w:r w:rsidR="379DD125" w:rsidRPr="379DD125">
              <w:rPr>
                <w:rStyle w:val="Hyperlink"/>
              </w:rPr>
              <w:t>3.</w:t>
            </w:r>
            <w:r w:rsidR="00740682">
              <w:tab/>
            </w:r>
            <w:r w:rsidR="379DD125" w:rsidRPr="379DD125">
              <w:rPr>
                <w:rStyle w:val="Hyperlink"/>
              </w:rPr>
              <w:t>Using the minibar</w:t>
            </w:r>
            <w:r w:rsidR="00740682">
              <w:tab/>
            </w:r>
            <w:r w:rsidR="00740682">
              <w:fldChar w:fldCharType="begin"/>
            </w:r>
            <w:r w:rsidR="00740682">
              <w:instrText>PAGEREF _Toc1074404469 \h</w:instrText>
            </w:r>
            <w:r w:rsidR="00740682">
              <w:fldChar w:fldCharType="separate"/>
            </w:r>
            <w:r w:rsidR="379DD125" w:rsidRPr="379DD125">
              <w:rPr>
                <w:rStyle w:val="Hyperlink"/>
              </w:rPr>
              <w:t>4</w:t>
            </w:r>
            <w:r w:rsidR="00740682">
              <w:fldChar w:fldCharType="end"/>
            </w:r>
          </w:hyperlink>
        </w:p>
        <w:p w14:paraId="2D2503BD" w14:textId="546B1EA4" w:rsidR="4259ED09" w:rsidRDefault="009C7A73" w:rsidP="64BC84B3">
          <w:pPr>
            <w:pStyle w:val="TOC2"/>
            <w:tabs>
              <w:tab w:val="right" w:leader="dot" w:pos="10455"/>
            </w:tabs>
            <w:rPr>
              <w:rStyle w:val="Hyperlink"/>
            </w:rPr>
          </w:pPr>
          <w:hyperlink w:anchor="_Toc2039353802">
            <w:r w:rsidR="379DD125" w:rsidRPr="379DD125">
              <w:rPr>
                <w:rStyle w:val="Hyperlink"/>
              </w:rPr>
              <w:t>3.1 Uploading a grammar file</w:t>
            </w:r>
            <w:r w:rsidR="00740682">
              <w:tab/>
            </w:r>
            <w:r w:rsidR="00740682">
              <w:fldChar w:fldCharType="begin"/>
            </w:r>
            <w:r w:rsidR="00740682">
              <w:instrText>PAGEREF _Toc2039353802 \h</w:instrText>
            </w:r>
            <w:r w:rsidR="00740682">
              <w:fldChar w:fldCharType="separate"/>
            </w:r>
            <w:r w:rsidR="379DD125" w:rsidRPr="379DD125">
              <w:rPr>
                <w:rStyle w:val="Hyperlink"/>
              </w:rPr>
              <w:t>4</w:t>
            </w:r>
            <w:r w:rsidR="00740682">
              <w:fldChar w:fldCharType="end"/>
            </w:r>
          </w:hyperlink>
        </w:p>
        <w:p w14:paraId="2B084906" w14:textId="77586EF6" w:rsidR="4259ED09" w:rsidRDefault="009C7A73" w:rsidP="64BC84B3">
          <w:pPr>
            <w:pStyle w:val="TOC2"/>
            <w:tabs>
              <w:tab w:val="right" w:leader="dot" w:pos="10455"/>
            </w:tabs>
            <w:rPr>
              <w:rStyle w:val="Hyperlink"/>
            </w:rPr>
          </w:pPr>
          <w:hyperlink w:anchor="_Toc1098083328">
            <w:r w:rsidR="379DD125" w:rsidRPr="379DD125">
              <w:rPr>
                <w:rStyle w:val="Hyperlink"/>
              </w:rPr>
              <w:t>3.2 Changing translating settings</w:t>
            </w:r>
            <w:r w:rsidR="00740682">
              <w:tab/>
            </w:r>
            <w:r w:rsidR="00740682">
              <w:fldChar w:fldCharType="begin"/>
            </w:r>
            <w:r w:rsidR="00740682">
              <w:instrText>PAGEREF _Toc1098083328 \h</w:instrText>
            </w:r>
            <w:r w:rsidR="00740682">
              <w:fldChar w:fldCharType="separate"/>
            </w:r>
            <w:r w:rsidR="379DD125" w:rsidRPr="379DD125">
              <w:rPr>
                <w:rStyle w:val="Hyperlink"/>
              </w:rPr>
              <w:t>4</w:t>
            </w:r>
            <w:r w:rsidR="00740682">
              <w:fldChar w:fldCharType="end"/>
            </w:r>
          </w:hyperlink>
        </w:p>
        <w:p w14:paraId="27826E65" w14:textId="164650A1" w:rsidR="4259ED09" w:rsidRDefault="009C7A73" w:rsidP="64BC84B3">
          <w:pPr>
            <w:pStyle w:val="TOC2"/>
            <w:tabs>
              <w:tab w:val="right" w:leader="dot" w:pos="10455"/>
            </w:tabs>
            <w:rPr>
              <w:rStyle w:val="Hyperlink"/>
            </w:rPr>
          </w:pPr>
          <w:hyperlink w:anchor="_Toc1372786279">
            <w:r w:rsidR="379DD125" w:rsidRPr="379DD125">
              <w:rPr>
                <w:rStyle w:val="Hyperlink"/>
              </w:rPr>
              <w:t>3.3 Translating a single sentence</w:t>
            </w:r>
            <w:r w:rsidR="00740682">
              <w:tab/>
            </w:r>
            <w:r w:rsidR="00740682">
              <w:fldChar w:fldCharType="begin"/>
            </w:r>
            <w:r w:rsidR="00740682">
              <w:instrText>PAGEREF _Toc1372786279 \h</w:instrText>
            </w:r>
            <w:r w:rsidR="00740682">
              <w:fldChar w:fldCharType="separate"/>
            </w:r>
            <w:r w:rsidR="379DD125" w:rsidRPr="379DD125">
              <w:rPr>
                <w:rStyle w:val="Hyperlink"/>
              </w:rPr>
              <w:t>5</w:t>
            </w:r>
            <w:r w:rsidR="00740682">
              <w:fldChar w:fldCharType="end"/>
            </w:r>
          </w:hyperlink>
        </w:p>
        <w:p w14:paraId="31D14154" w14:textId="095BD882" w:rsidR="4259ED09" w:rsidRDefault="009C7A73" w:rsidP="64BC84B3">
          <w:pPr>
            <w:pStyle w:val="TOC2"/>
            <w:tabs>
              <w:tab w:val="right" w:leader="dot" w:pos="10455"/>
            </w:tabs>
            <w:rPr>
              <w:rStyle w:val="Hyperlink"/>
            </w:rPr>
          </w:pPr>
          <w:hyperlink w:anchor="_Toc415164582">
            <w:r w:rsidR="379DD125" w:rsidRPr="379DD125">
              <w:rPr>
                <w:rStyle w:val="Hyperlink"/>
              </w:rPr>
              <w:t>3.4 Translating multiple sentences</w:t>
            </w:r>
            <w:r w:rsidR="00740682">
              <w:tab/>
            </w:r>
            <w:r w:rsidR="00740682">
              <w:fldChar w:fldCharType="begin"/>
            </w:r>
            <w:r w:rsidR="00740682">
              <w:instrText>PAGEREF _Toc415164582 \h</w:instrText>
            </w:r>
            <w:r w:rsidR="00740682">
              <w:fldChar w:fldCharType="separate"/>
            </w:r>
            <w:r w:rsidR="379DD125" w:rsidRPr="379DD125">
              <w:rPr>
                <w:rStyle w:val="Hyperlink"/>
              </w:rPr>
              <w:t>6</w:t>
            </w:r>
            <w:r w:rsidR="00740682">
              <w:fldChar w:fldCharType="end"/>
            </w:r>
          </w:hyperlink>
        </w:p>
        <w:p w14:paraId="20FE95C8" w14:textId="1592D591" w:rsidR="64BC84B3" w:rsidRDefault="009C7A73" w:rsidP="64BC84B3">
          <w:pPr>
            <w:pStyle w:val="TOC2"/>
            <w:tabs>
              <w:tab w:val="right" w:leader="dot" w:pos="10455"/>
            </w:tabs>
            <w:rPr>
              <w:rStyle w:val="Hyperlink"/>
            </w:rPr>
          </w:pPr>
          <w:hyperlink w:anchor="_Toc1691515027">
            <w:r w:rsidR="379DD125" w:rsidRPr="379DD125">
              <w:rPr>
                <w:rStyle w:val="Hyperlink"/>
              </w:rPr>
              <w:t>3.5 Clearing selections</w:t>
            </w:r>
            <w:r w:rsidR="00740682">
              <w:tab/>
            </w:r>
            <w:r w:rsidR="00740682">
              <w:fldChar w:fldCharType="begin"/>
            </w:r>
            <w:r w:rsidR="00740682">
              <w:instrText>PAGEREF _Toc1691515027 \h</w:instrText>
            </w:r>
            <w:r w:rsidR="00740682">
              <w:fldChar w:fldCharType="separate"/>
            </w:r>
            <w:r w:rsidR="379DD125" w:rsidRPr="379DD125">
              <w:rPr>
                <w:rStyle w:val="Hyperlink"/>
              </w:rPr>
              <w:t>7</w:t>
            </w:r>
            <w:r w:rsidR="00740682">
              <w:fldChar w:fldCharType="end"/>
            </w:r>
          </w:hyperlink>
        </w:p>
        <w:p w14:paraId="60C4A6AA" w14:textId="7329E9E0" w:rsidR="64BC84B3" w:rsidRDefault="009C7A73" w:rsidP="64BC84B3">
          <w:pPr>
            <w:pStyle w:val="TOC2"/>
            <w:tabs>
              <w:tab w:val="right" w:leader="dot" w:pos="10455"/>
            </w:tabs>
            <w:rPr>
              <w:rStyle w:val="Hyperlink"/>
            </w:rPr>
          </w:pPr>
          <w:hyperlink w:anchor="_Toc1645812645">
            <w:r w:rsidR="379DD125" w:rsidRPr="379DD125">
              <w:rPr>
                <w:rStyle w:val="Hyperlink"/>
              </w:rPr>
              <w:t>3.6 Random Sentence Generation</w:t>
            </w:r>
            <w:r w:rsidR="00740682">
              <w:tab/>
            </w:r>
            <w:r w:rsidR="00740682">
              <w:fldChar w:fldCharType="begin"/>
            </w:r>
            <w:r w:rsidR="00740682">
              <w:instrText>PAGEREF _Toc1645812645 \h</w:instrText>
            </w:r>
            <w:r w:rsidR="00740682">
              <w:fldChar w:fldCharType="separate"/>
            </w:r>
            <w:r w:rsidR="379DD125" w:rsidRPr="379DD125">
              <w:rPr>
                <w:rStyle w:val="Hyperlink"/>
              </w:rPr>
              <w:t>7</w:t>
            </w:r>
            <w:r w:rsidR="00740682">
              <w:fldChar w:fldCharType="end"/>
            </w:r>
          </w:hyperlink>
        </w:p>
        <w:p w14:paraId="14D22A77" w14:textId="3B8C779B" w:rsidR="64BC84B3" w:rsidRDefault="009C7A73" w:rsidP="64BC84B3">
          <w:pPr>
            <w:pStyle w:val="TOC1"/>
            <w:tabs>
              <w:tab w:val="left" w:pos="435"/>
              <w:tab w:val="right" w:leader="dot" w:pos="10455"/>
            </w:tabs>
            <w:rPr>
              <w:rStyle w:val="Hyperlink"/>
            </w:rPr>
          </w:pPr>
          <w:hyperlink w:anchor="_Toc983391778">
            <w:r w:rsidR="379DD125" w:rsidRPr="379DD125">
              <w:rPr>
                <w:rStyle w:val="Hyperlink"/>
              </w:rPr>
              <w:t>4.</w:t>
            </w:r>
            <w:r w:rsidR="00740682">
              <w:tab/>
            </w:r>
            <w:r w:rsidR="379DD125" w:rsidRPr="379DD125">
              <w:rPr>
                <w:rStyle w:val="Hyperlink"/>
              </w:rPr>
              <w:t>Troubleshoot and support</w:t>
            </w:r>
            <w:r w:rsidR="00740682">
              <w:tab/>
            </w:r>
            <w:r w:rsidR="00740682">
              <w:fldChar w:fldCharType="begin"/>
            </w:r>
            <w:r w:rsidR="00740682">
              <w:instrText>PAGEREF _Toc983391778 \h</w:instrText>
            </w:r>
            <w:r w:rsidR="00740682">
              <w:fldChar w:fldCharType="separate"/>
            </w:r>
            <w:r w:rsidR="379DD125" w:rsidRPr="379DD125">
              <w:rPr>
                <w:rStyle w:val="Hyperlink"/>
              </w:rPr>
              <w:t>7</w:t>
            </w:r>
            <w:r w:rsidR="00740682">
              <w:fldChar w:fldCharType="end"/>
            </w:r>
          </w:hyperlink>
        </w:p>
        <w:p w14:paraId="20B70A50" w14:textId="00820EF4" w:rsidR="64BC84B3" w:rsidRDefault="009C7A73" w:rsidP="64BC84B3">
          <w:pPr>
            <w:pStyle w:val="TOC2"/>
            <w:tabs>
              <w:tab w:val="left" w:pos="660"/>
              <w:tab w:val="right" w:leader="dot" w:pos="10455"/>
            </w:tabs>
            <w:rPr>
              <w:rStyle w:val="Hyperlink"/>
            </w:rPr>
          </w:pPr>
          <w:hyperlink w:anchor="_Toc500085336">
            <w:r w:rsidR="379DD125" w:rsidRPr="379DD125">
              <w:rPr>
                <w:rStyle w:val="Hyperlink"/>
              </w:rPr>
              <w:t>4.1.</w:t>
            </w:r>
            <w:r w:rsidR="00740682">
              <w:tab/>
            </w:r>
            <w:r w:rsidR="379DD125" w:rsidRPr="379DD125">
              <w:rPr>
                <w:rStyle w:val="Hyperlink"/>
              </w:rPr>
              <w:t>Sentence not being translated</w:t>
            </w:r>
            <w:r w:rsidR="00740682">
              <w:tab/>
            </w:r>
            <w:r w:rsidR="00740682">
              <w:fldChar w:fldCharType="begin"/>
            </w:r>
            <w:r w:rsidR="00740682">
              <w:instrText>PAGEREF _Toc500085336 \h</w:instrText>
            </w:r>
            <w:r w:rsidR="00740682">
              <w:fldChar w:fldCharType="separate"/>
            </w:r>
            <w:r w:rsidR="379DD125" w:rsidRPr="379DD125">
              <w:rPr>
                <w:rStyle w:val="Hyperlink"/>
              </w:rPr>
              <w:t>7</w:t>
            </w:r>
            <w:r w:rsidR="00740682">
              <w:fldChar w:fldCharType="end"/>
            </w:r>
          </w:hyperlink>
        </w:p>
        <w:p w14:paraId="690BD8A0" w14:textId="46CBB48D" w:rsidR="64BC84B3" w:rsidRDefault="009C7A73" w:rsidP="64BC84B3">
          <w:pPr>
            <w:pStyle w:val="TOC2"/>
            <w:tabs>
              <w:tab w:val="left" w:pos="660"/>
              <w:tab w:val="right" w:leader="dot" w:pos="10455"/>
            </w:tabs>
            <w:rPr>
              <w:rStyle w:val="Hyperlink"/>
            </w:rPr>
          </w:pPr>
          <w:hyperlink w:anchor="_Toc1457703052">
            <w:r w:rsidR="379DD125" w:rsidRPr="379DD125">
              <w:rPr>
                <w:rStyle w:val="Hyperlink"/>
              </w:rPr>
              <w:t>4.2.</w:t>
            </w:r>
            <w:r w:rsidR="00740682">
              <w:tab/>
            </w:r>
            <w:r w:rsidR="379DD125" w:rsidRPr="379DD125">
              <w:rPr>
                <w:rStyle w:val="Hyperlink"/>
              </w:rPr>
              <w:t>Support</w:t>
            </w:r>
            <w:r w:rsidR="00740682">
              <w:tab/>
            </w:r>
            <w:r w:rsidR="00740682">
              <w:fldChar w:fldCharType="begin"/>
            </w:r>
            <w:r w:rsidR="00740682">
              <w:instrText>PAGEREF _Toc1457703052 \h</w:instrText>
            </w:r>
            <w:r w:rsidR="00740682">
              <w:fldChar w:fldCharType="separate"/>
            </w:r>
            <w:r w:rsidR="379DD125" w:rsidRPr="379DD125">
              <w:rPr>
                <w:rStyle w:val="Hyperlink"/>
              </w:rPr>
              <w:t>7</w:t>
            </w:r>
            <w:r w:rsidR="00740682">
              <w:fldChar w:fldCharType="end"/>
            </w:r>
          </w:hyperlink>
          <w:r w:rsidR="00740682">
            <w:fldChar w:fldCharType="end"/>
          </w:r>
        </w:p>
      </w:sdtContent>
    </w:sdt>
    <w:p w14:paraId="36E3FE78" w14:textId="3520DF38" w:rsidR="1AAE124B" w:rsidRDefault="1AAE124B" w:rsidP="1AAE124B">
      <w:pPr>
        <w:rPr>
          <w:rFonts w:ascii="Consolas" w:eastAsia="Consolas" w:hAnsi="Consolas" w:cs="Consolas"/>
          <w:color w:val="000000" w:themeColor="text1"/>
        </w:rPr>
      </w:pPr>
    </w:p>
    <w:p w14:paraId="066D7729" w14:textId="45E0AC88" w:rsidR="4259ED09" w:rsidRDefault="4259ED09" w:rsidP="64BC84B3">
      <w:pPr>
        <w:rPr>
          <w:rFonts w:ascii="Consolas" w:eastAsia="Consolas" w:hAnsi="Consolas" w:cs="Consolas"/>
        </w:rPr>
      </w:pPr>
    </w:p>
    <w:p w14:paraId="6FB9D63C" w14:textId="1F35934A" w:rsidR="4259ED09" w:rsidRDefault="4259ED09" w:rsidP="64BC84B3">
      <w:pPr>
        <w:rPr>
          <w:rFonts w:ascii="Consolas" w:eastAsia="Consolas" w:hAnsi="Consolas" w:cs="Consolas"/>
        </w:rPr>
      </w:pPr>
      <w:r w:rsidRPr="64BC84B3">
        <w:rPr>
          <w:rFonts w:ascii="Consolas" w:eastAsia="Consolas" w:hAnsi="Consolas" w:cs="Consolas"/>
        </w:rPr>
        <w:br w:type="page"/>
      </w:r>
    </w:p>
    <w:p w14:paraId="5D6A988E" w14:textId="53A2C865" w:rsidR="5DDB0C99" w:rsidRDefault="5DDB0C99" w:rsidP="64BC84B3">
      <w:pPr>
        <w:pStyle w:val="ListParagraph"/>
        <w:numPr>
          <w:ilvl w:val="0"/>
          <w:numId w:val="11"/>
        </w:numPr>
        <w:rPr>
          <w:rStyle w:val="Heading2Char"/>
          <w:rFonts w:ascii="Consolas" w:eastAsia="Consolas" w:hAnsi="Consolas" w:cs="Consolas"/>
          <w:b/>
          <w:bCs/>
          <w:sz w:val="24"/>
          <w:szCs w:val="24"/>
        </w:rPr>
      </w:pPr>
      <w:bookmarkStart w:id="1" w:name="_Toc327705793"/>
      <w:r w:rsidRPr="379DD125">
        <w:rPr>
          <w:rStyle w:val="Heading1Char"/>
          <w:rFonts w:ascii="Consolas" w:eastAsia="Consolas" w:hAnsi="Consolas" w:cs="Consolas"/>
          <w:b/>
          <w:bCs/>
          <w:sz w:val="24"/>
          <w:szCs w:val="24"/>
        </w:rPr>
        <w:t>Introduction</w:t>
      </w:r>
      <w:bookmarkEnd w:id="1"/>
      <w:r w:rsidRPr="379DD125">
        <w:rPr>
          <w:rStyle w:val="Heading1Char"/>
          <w:rFonts w:ascii="Consolas" w:eastAsia="Consolas" w:hAnsi="Consolas" w:cs="Consolas"/>
          <w:b/>
          <w:bCs/>
          <w:sz w:val="24"/>
          <w:szCs w:val="24"/>
        </w:rPr>
        <w:t xml:space="preserve"> </w:t>
      </w:r>
    </w:p>
    <w:p w14:paraId="09CAF6FB" w14:textId="610FD050" w:rsidR="024EA1E5" w:rsidRDefault="6F0D7C6B" w:rsidP="64BC84B3">
      <w:pPr>
        <w:ind w:left="720"/>
        <w:jc w:val="both"/>
        <w:rPr>
          <w:rFonts w:ascii="Consolas" w:eastAsia="Consolas" w:hAnsi="Consolas" w:cs="Consolas"/>
          <w:color w:val="000000" w:themeColor="text1"/>
        </w:rPr>
      </w:pPr>
      <w:r w:rsidRPr="379DD125">
        <w:rPr>
          <w:rFonts w:ascii="Consolas" w:eastAsia="Consolas" w:hAnsi="Consolas" w:cs="Consolas"/>
          <w:color w:val="000000" w:themeColor="text1"/>
        </w:rPr>
        <w:t xml:space="preserve">Grammatical Framework is a programming language used for multilingual grammar applications. The framework has many uses, some of which include building translation systems, multilingual web gadgets, natural-language interfaces, and dialogue systems. The cloud-based editor: Grammatical Framework Minibar is one of the implementations of the grammatical framework. It was an implementation of Fridge Poetry, a GF web application, developed by Hallgreen, Enache and Ranta. The </w:t>
      </w:r>
      <w:r w:rsidR="54C68568" w:rsidRPr="379DD125">
        <w:rPr>
          <w:rFonts w:ascii="Consolas" w:eastAsia="Consolas" w:hAnsi="Consolas" w:cs="Consolas"/>
          <w:color w:val="000000" w:themeColor="text1"/>
        </w:rPr>
        <w:t xml:space="preserve">enhanced grammatical framework minibar is an improved version of the existing cloud-based editor. </w:t>
      </w:r>
    </w:p>
    <w:p w14:paraId="7E35FDBE" w14:textId="2AC9CD02" w:rsidR="64BC84B3" w:rsidRDefault="382A64A7" w:rsidP="379DD125">
      <w:pPr>
        <w:ind w:left="720"/>
        <w:jc w:val="both"/>
        <w:rPr>
          <w:rFonts w:ascii="Consolas" w:eastAsia="Consolas" w:hAnsi="Consolas" w:cs="Consolas"/>
          <w:color w:val="000000" w:themeColor="text1"/>
        </w:rPr>
      </w:pPr>
      <w:r w:rsidRPr="379DD125">
        <w:rPr>
          <w:rFonts w:ascii="Consolas" w:eastAsia="Consolas" w:hAnsi="Consolas" w:cs="Consolas"/>
          <w:color w:val="000000" w:themeColor="text1"/>
        </w:rPr>
        <w:t xml:space="preserve">This User Manual (UM) provides the information necessary for </w:t>
      </w:r>
      <w:r w:rsidR="08F1457E" w:rsidRPr="379DD125">
        <w:rPr>
          <w:rFonts w:ascii="Consolas" w:eastAsia="Consolas" w:hAnsi="Consolas" w:cs="Consolas"/>
          <w:color w:val="000000" w:themeColor="text1"/>
        </w:rPr>
        <w:t>students/researchers interested in Grammatical Frameworks, individuals who would like to translate text using their own controlled natural language grammars and people interested in learning different languages t</w:t>
      </w:r>
      <w:r w:rsidRPr="379DD125">
        <w:rPr>
          <w:rFonts w:ascii="Consolas" w:eastAsia="Consolas" w:hAnsi="Consolas" w:cs="Consolas"/>
          <w:color w:val="000000" w:themeColor="text1"/>
        </w:rPr>
        <w:t>o effectively use the Enhanced Grammatical Framework Minibar.</w:t>
      </w:r>
      <w:r w:rsidR="3FD7E954" w:rsidRPr="379DD125">
        <w:rPr>
          <w:rFonts w:ascii="Consolas" w:eastAsia="Consolas" w:hAnsi="Consolas" w:cs="Consolas"/>
          <w:color w:val="000000" w:themeColor="text1"/>
        </w:rPr>
        <w:t xml:space="preserve"> It is a guide on the use and functionality of the desktop application. The Contents section, provide a reference to the page of each major functionalities and the sub chapters within. By clicking on the content title (online version), the reader is re-directed to the position of the content title.</w:t>
      </w:r>
    </w:p>
    <w:p w14:paraId="43147732" w14:textId="770037A3" w:rsidR="543FD950" w:rsidRDefault="543FD950" w:rsidP="64BC84B3">
      <w:pPr>
        <w:pStyle w:val="ListParagraph"/>
        <w:numPr>
          <w:ilvl w:val="1"/>
          <w:numId w:val="11"/>
        </w:numPr>
        <w:rPr>
          <w:rStyle w:val="Heading2Char"/>
          <w:rFonts w:ascii="Consolas" w:eastAsia="Consolas" w:hAnsi="Consolas" w:cs="Consolas"/>
        </w:rPr>
      </w:pPr>
      <w:bookmarkStart w:id="2" w:name="_Toc2021449526"/>
      <w:r w:rsidRPr="379DD125">
        <w:rPr>
          <w:rStyle w:val="Heading2Char"/>
          <w:rFonts w:ascii="Consolas" w:eastAsia="Consolas" w:hAnsi="Consolas" w:cs="Consolas"/>
          <w:b/>
          <w:bCs/>
        </w:rPr>
        <w:t>Overview</w:t>
      </w:r>
      <w:bookmarkEnd w:id="2"/>
    </w:p>
    <w:p w14:paraId="24F2AE35" w14:textId="1EBF13BB" w:rsidR="4259ED09" w:rsidRDefault="1FB46540" w:rsidP="64BC84B3">
      <w:pPr>
        <w:ind w:left="720"/>
        <w:jc w:val="both"/>
        <w:rPr>
          <w:rFonts w:ascii="Consolas" w:eastAsia="Consolas" w:hAnsi="Consolas" w:cs="Consolas"/>
          <w:color w:val="000000" w:themeColor="text1"/>
        </w:rPr>
      </w:pPr>
      <w:r w:rsidRPr="64BC84B3">
        <w:rPr>
          <w:rFonts w:ascii="Consolas" w:eastAsia="Consolas" w:hAnsi="Consolas" w:cs="Consolas"/>
          <w:color w:val="000000" w:themeColor="text1"/>
        </w:rPr>
        <w:t xml:space="preserve">The cloud-based editor is a tool that is used for translating </w:t>
      </w:r>
      <w:r w:rsidR="70FD1752" w:rsidRPr="64BC84B3">
        <w:rPr>
          <w:rFonts w:ascii="Consolas" w:eastAsia="Consolas" w:hAnsi="Consolas" w:cs="Consolas"/>
          <w:color w:val="000000" w:themeColor="text1"/>
        </w:rPr>
        <w:t>…</w:t>
      </w:r>
      <w:r w:rsidR="3AC75565" w:rsidRPr="64BC84B3">
        <w:rPr>
          <w:rFonts w:ascii="Consolas" w:eastAsia="Consolas" w:hAnsi="Consolas" w:cs="Consolas"/>
          <w:color w:val="000000" w:themeColor="text1"/>
        </w:rPr>
        <w:t xml:space="preserve">. It is a system that is built to work offline and provide translation services without access to the internet.  </w:t>
      </w:r>
      <w:r w:rsidR="7DC8DCAC" w:rsidRPr="64BC84B3">
        <w:rPr>
          <w:rFonts w:ascii="Consolas" w:eastAsia="Consolas" w:hAnsi="Consolas" w:cs="Consolas"/>
          <w:color w:val="000000" w:themeColor="text1"/>
        </w:rPr>
        <w:t xml:space="preserve">The features and </w:t>
      </w:r>
      <w:r w:rsidR="51775A55" w:rsidRPr="64BC84B3">
        <w:rPr>
          <w:rFonts w:ascii="Consolas" w:eastAsia="Consolas" w:hAnsi="Consolas" w:cs="Consolas"/>
          <w:color w:val="000000" w:themeColor="text1"/>
        </w:rPr>
        <w:t>functionalities</w:t>
      </w:r>
      <w:r w:rsidR="7DC8DCAC" w:rsidRPr="64BC84B3">
        <w:rPr>
          <w:rFonts w:ascii="Consolas" w:eastAsia="Consolas" w:hAnsi="Consolas" w:cs="Consolas"/>
          <w:color w:val="000000" w:themeColor="text1"/>
        </w:rPr>
        <w:t xml:space="preserve"> of the </w:t>
      </w:r>
      <w:r w:rsidR="177CD740" w:rsidRPr="64BC84B3">
        <w:rPr>
          <w:rFonts w:ascii="Consolas" w:eastAsia="Consolas" w:hAnsi="Consolas" w:cs="Consolas"/>
          <w:color w:val="000000" w:themeColor="text1"/>
        </w:rPr>
        <w:t xml:space="preserve">system </w:t>
      </w:r>
      <w:r w:rsidR="7DC8DCAC" w:rsidRPr="64BC84B3">
        <w:rPr>
          <w:rFonts w:ascii="Consolas" w:eastAsia="Consolas" w:hAnsi="Consolas" w:cs="Consolas"/>
          <w:color w:val="000000" w:themeColor="text1"/>
        </w:rPr>
        <w:t xml:space="preserve">include: </w:t>
      </w:r>
      <w:r w:rsidR="70FD1752" w:rsidRPr="64BC84B3">
        <w:rPr>
          <w:rFonts w:ascii="Consolas" w:eastAsia="Consolas" w:hAnsi="Consolas" w:cs="Consolas"/>
          <w:color w:val="000000" w:themeColor="text1"/>
        </w:rPr>
        <w:t xml:space="preserve"> </w:t>
      </w:r>
    </w:p>
    <w:p w14:paraId="5F2A1CF7" w14:textId="562892F6" w:rsidR="4259ED09" w:rsidRDefault="347DA328" w:rsidP="64BC84B3">
      <w:pPr>
        <w:pStyle w:val="ListParagraph"/>
        <w:numPr>
          <w:ilvl w:val="0"/>
          <w:numId w:val="10"/>
        </w:numPr>
        <w:jc w:val="both"/>
        <w:rPr>
          <w:rFonts w:ascii="Consolas" w:eastAsia="Consolas" w:hAnsi="Consolas" w:cs="Consolas"/>
          <w:color w:val="000000" w:themeColor="text1"/>
          <w:lang w:val="en-US"/>
        </w:rPr>
      </w:pPr>
      <w:r w:rsidRPr="64BC84B3">
        <w:rPr>
          <w:rFonts w:ascii="Consolas" w:eastAsia="Consolas" w:hAnsi="Consolas" w:cs="Consolas"/>
          <w:b/>
          <w:bCs/>
          <w:color w:val="000000" w:themeColor="text1"/>
          <w:lang w:val="en-US"/>
        </w:rPr>
        <w:t xml:space="preserve">The ability to upload </w:t>
      </w:r>
      <w:r w:rsidR="3597F26B" w:rsidRPr="64BC84B3">
        <w:rPr>
          <w:rFonts w:ascii="Consolas" w:eastAsia="Consolas" w:hAnsi="Consolas" w:cs="Consolas"/>
          <w:b/>
          <w:bCs/>
          <w:color w:val="000000" w:themeColor="text1"/>
          <w:lang w:val="en-US"/>
        </w:rPr>
        <w:t>their own</w:t>
      </w:r>
      <w:r w:rsidRPr="64BC84B3">
        <w:rPr>
          <w:rFonts w:ascii="Consolas" w:eastAsia="Consolas" w:hAnsi="Consolas" w:cs="Consolas"/>
          <w:b/>
          <w:bCs/>
          <w:color w:val="000000" w:themeColor="text1"/>
          <w:lang w:val="en-US"/>
        </w:rPr>
        <w:t xml:space="preserve"> grammar files: </w:t>
      </w:r>
      <w:r w:rsidRPr="64BC84B3">
        <w:rPr>
          <w:rFonts w:ascii="Consolas" w:eastAsia="Consolas" w:hAnsi="Consolas" w:cs="Consolas"/>
          <w:color w:val="000000" w:themeColor="text1"/>
          <w:lang w:val="en-US"/>
        </w:rPr>
        <w:t xml:space="preserve">Users of the enhanced system </w:t>
      </w:r>
      <w:r w:rsidR="153B639C" w:rsidRPr="64BC84B3">
        <w:rPr>
          <w:rFonts w:ascii="Consolas" w:eastAsia="Consolas" w:hAnsi="Consolas" w:cs="Consolas"/>
          <w:color w:val="000000" w:themeColor="text1"/>
          <w:lang w:val="en-US"/>
        </w:rPr>
        <w:t>can</w:t>
      </w:r>
      <w:r w:rsidRPr="64BC84B3">
        <w:rPr>
          <w:rFonts w:ascii="Consolas" w:eastAsia="Consolas" w:hAnsi="Consolas" w:cs="Consolas"/>
          <w:color w:val="000000" w:themeColor="text1"/>
          <w:lang w:val="en-US"/>
        </w:rPr>
        <w:t xml:space="preserve"> upload their own grammar files to use when authoring text.</w:t>
      </w:r>
    </w:p>
    <w:p w14:paraId="33C1B8DA" w14:textId="2D6C9F06" w:rsidR="4259ED09" w:rsidRDefault="347DA328" w:rsidP="64BC84B3">
      <w:pPr>
        <w:pStyle w:val="ListParagraph"/>
        <w:numPr>
          <w:ilvl w:val="0"/>
          <w:numId w:val="10"/>
        </w:numPr>
        <w:spacing w:after="0"/>
        <w:jc w:val="both"/>
        <w:rPr>
          <w:rFonts w:ascii="Consolas" w:eastAsia="Consolas" w:hAnsi="Consolas" w:cs="Consolas"/>
          <w:color w:val="000000" w:themeColor="text1"/>
          <w:lang w:val="en-US"/>
        </w:rPr>
      </w:pPr>
      <w:r w:rsidRPr="64BC84B3">
        <w:rPr>
          <w:rFonts w:ascii="Consolas" w:eastAsia="Consolas" w:hAnsi="Consolas" w:cs="Consolas"/>
          <w:b/>
          <w:bCs/>
          <w:color w:val="000000" w:themeColor="text1"/>
          <w:lang w:val="en-US"/>
        </w:rPr>
        <w:t>Translate multiple sentences:</w:t>
      </w:r>
      <w:r w:rsidR="24B89557" w:rsidRPr="64BC84B3">
        <w:rPr>
          <w:rFonts w:ascii="Consolas" w:eastAsia="Consolas" w:hAnsi="Consolas" w:cs="Consolas"/>
          <w:b/>
          <w:bCs/>
          <w:color w:val="000000" w:themeColor="text1"/>
          <w:lang w:val="en-US"/>
        </w:rPr>
        <w:t xml:space="preserve"> </w:t>
      </w:r>
      <w:r w:rsidR="5CFD14CE" w:rsidRPr="64BC84B3">
        <w:rPr>
          <w:rFonts w:ascii="Consolas" w:eastAsia="Consolas" w:hAnsi="Consolas" w:cs="Consolas"/>
          <w:color w:val="000000" w:themeColor="text1"/>
          <w:lang w:val="en-US"/>
        </w:rPr>
        <w:t>The u</w:t>
      </w:r>
      <w:r w:rsidRPr="64BC84B3">
        <w:rPr>
          <w:rFonts w:ascii="Consolas" w:eastAsia="Consolas" w:hAnsi="Consolas" w:cs="Consolas"/>
          <w:color w:val="000000" w:themeColor="text1"/>
          <w:lang w:val="en-US"/>
        </w:rPr>
        <w:t>ser can translate multiple sentences at a time (i.e., the ability to translate paragraphs)</w:t>
      </w:r>
    </w:p>
    <w:p w14:paraId="5CE5BBD5" w14:textId="347726B6" w:rsidR="4259ED09" w:rsidRDefault="347DA328" w:rsidP="64BC84B3">
      <w:pPr>
        <w:pStyle w:val="ListParagraph"/>
        <w:numPr>
          <w:ilvl w:val="0"/>
          <w:numId w:val="10"/>
        </w:numPr>
        <w:spacing w:after="0"/>
        <w:jc w:val="both"/>
        <w:rPr>
          <w:rFonts w:ascii="Consolas" w:eastAsia="Consolas" w:hAnsi="Consolas" w:cs="Consolas"/>
          <w:color w:val="000000" w:themeColor="text1"/>
        </w:rPr>
      </w:pPr>
      <w:r w:rsidRPr="64BC84B3">
        <w:rPr>
          <w:rFonts w:ascii="Consolas" w:eastAsia="Consolas" w:hAnsi="Consolas" w:cs="Consolas"/>
          <w:b/>
          <w:bCs/>
          <w:color w:val="000000" w:themeColor="text1"/>
          <w:lang w:val="en-US"/>
        </w:rPr>
        <w:t xml:space="preserve">Easy deletion of words: </w:t>
      </w:r>
      <w:r w:rsidR="27EAF4A6" w:rsidRPr="64BC84B3">
        <w:rPr>
          <w:rFonts w:ascii="Consolas" w:eastAsia="Consolas" w:hAnsi="Consolas" w:cs="Consolas"/>
          <w:color w:val="000000" w:themeColor="text1"/>
          <w:lang w:val="en-US"/>
        </w:rPr>
        <w:t>The user</w:t>
      </w:r>
      <w:r w:rsidRPr="64BC84B3">
        <w:rPr>
          <w:rFonts w:ascii="Consolas" w:eastAsia="Consolas" w:hAnsi="Consolas" w:cs="Consolas"/>
          <w:color w:val="000000" w:themeColor="text1"/>
          <w:lang w:val="en-US"/>
        </w:rPr>
        <w:t xml:space="preserve"> </w:t>
      </w:r>
      <w:r w:rsidR="013B5A6F" w:rsidRPr="64BC84B3">
        <w:rPr>
          <w:rFonts w:ascii="Consolas" w:eastAsia="Consolas" w:hAnsi="Consolas" w:cs="Consolas"/>
          <w:color w:val="000000" w:themeColor="text1"/>
          <w:lang w:val="en-US"/>
        </w:rPr>
        <w:t xml:space="preserve">has </w:t>
      </w:r>
      <w:r w:rsidRPr="64BC84B3">
        <w:rPr>
          <w:rFonts w:ascii="Consolas" w:eastAsia="Consolas" w:hAnsi="Consolas" w:cs="Consolas"/>
          <w:color w:val="000000" w:themeColor="text1"/>
          <w:lang w:val="en-US"/>
        </w:rPr>
        <w:t xml:space="preserve">a simpler way of deleting words in the textbox instead of relying on the provided deletion buttons. Additionally, with the third feature being incorporated, this requirement expands to allowing easy deletion for all sentences in the case of translating multiple sentences. </w:t>
      </w:r>
    </w:p>
    <w:p w14:paraId="02B423D1" w14:textId="26D4E839" w:rsidR="4259ED09" w:rsidRDefault="347DA328" w:rsidP="64BC84B3">
      <w:pPr>
        <w:pStyle w:val="ListParagraph"/>
        <w:numPr>
          <w:ilvl w:val="0"/>
          <w:numId w:val="10"/>
        </w:numPr>
        <w:spacing w:after="0"/>
        <w:jc w:val="both"/>
        <w:rPr>
          <w:rFonts w:ascii="Consolas" w:eastAsia="Consolas" w:hAnsi="Consolas" w:cs="Consolas"/>
          <w:color w:val="000000" w:themeColor="text1"/>
        </w:rPr>
      </w:pPr>
      <w:r w:rsidRPr="64BC84B3">
        <w:rPr>
          <w:rFonts w:ascii="Consolas" w:eastAsia="Consolas" w:hAnsi="Consolas" w:cs="Consolas"/>
          <w:b/>
          <w:bCs/>
          <w:color w:val="000000" w:themeColor="text1"/>
          <w:lang w:val="en-US"/>
        </w:rPr>
        <w:t xml:space="preserve">Predictive typing: </w:t>
      </w:r>
      <w:r w:rsidRPr="64BC84B3">
        <w:rPr>
          <w:rFonts w:ascii="Consolas" w:eastAsia="Consolas" w:hAnsi="Consolas" w:cs="Consolas"/>
          <w:color w:val="000000" w:themeColor="text1"/>
          <w:lang w:val="en-US"/>
        </w:rPr>
        <w:t>The user’s historical information is to be used for predictive typing. This means that as a user input their phrase in the minibar, the suggested next words need to be ordered based on the user’s history with the most recently used words being ordered first.</w:t>
      </w:r>
    </w:p>
    <w:p w14:paraId="1DCF7DB2" w14:textId="3B07AF0F" w:rsidR="4259ED09" w:rsidRDefault="4259ED09" w:rsidP="64BC84B3">
      <w:pPr>
        <w:spacing w:after="0"/>
        <w:jc w:val="both"/>
        <w:rPr>
          <w:rFonts w:ascii="Consolas" w:eastAsia="Consolas" w:hAnsi="Consolas" w:cs="Consolas"/>
          <w:color w:val="000000" w:themeColor="text1"/>
          <w:lang w:val="en-US"/>
        </w:rPr>
      </w:pPr>
    </w:p>
    <w:p w14:paraId="2CB7BE8F" w14:textId="6111A7B9" w:rsidR="4259ED09" w:rsidRDefault="24600EC1" w:rsidP="379DD125">
      <w:pPr>
        <w:spacing w:after="0"/>
        <w:jc w:val="center"/>
        <w:rPr>
          <w:rFonts w:ascii="Consolas" w:eastAsia="Consolas" w:hAnsi="Consolas" w:cs="Consolas"/>
          <w:i/>
          <w:iCs/>
          <w:color w:val="000000" w:themeColor="text1"/>
          <w:lang w:val="en-US"/>
        </w:rPr>
      </w:pPr>
      <w:r w:rsidRPr="379DD125">
        <w:rPr>
          <w:rFonts w:ascii="Consolas" w:eastAsia="Consolas" w:hAnsi="Consolas" w:cs="Consolas"/>
          <w:color w:val="000000" w:themeColor="text1"/>
          <w:lang w:val="en-US"/>
        </w:rPr>
        <w:t>The basic UI</w:t>
      </w:r>
      <w:r w:rsidR="5BD6B414" w:rsidRPr="379DD125">
        <w:rPr>
          <w:rFonts w:ascii="Consolas" w:eastAsia="Consolas" w:hAnsi="Consolas" w:cs="Consolas"/>
          <w:color w:val="000000" w:themeColor="text1"/>
          <w:lang w:val="en-US"/>
        </w:rPr>
        <w:t xml:space="preserve"> of the system is shown below</w:t>
      </w:r>
    </w:p>
    <w:p w14:paraId="114A1836" w14:textId="4845EFC2" w:rsidR="3665E7DA" w:rsidRDefault="3665E7DA" w:rsidP="379DD125">
      <w:pPr>
        <w:spacing w:after="0"/>
        <w:jc w:val="center"/>
        <w:rPr>
          <w:rFonts w:ascii="Consolas" w:eastAsia="Consolas" w:hAnsi="Consolas" w:cs="Consolas"/>
          <w:color w:val="000000" w:themeColor="text1"/>
          <w:lang w:val="en-US"/>
        </w:rPr>
      </w:pPr>
      <w:r>
        <w:rPr>
          <w:noProof/>
        </w:rPr>
        <w:drawing>
          <wp:inline distT="0" distB="0" distL="0" distR="0" wp14:anchorId="2A3DF9C8" wp14:editId="023E2C9C">
            <wp:extent cx="2371090" cy="2735873"/>
            <wp:effectExtent l="0" t="0" r="0" b="0"/>
            <wp:docPr id="818326960" name="Picture 81832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71090" cy="2735873"/>
                    </a:xfrm>
                    <a:prstGeom prst="rect">
                      <a:avLst/>
                    </a:prstGeom>
                  </pic:spPr>
                </pic:pic>
              </a:graphicData>
            </a:graphic>
          </wp:inline>
        </w:drawing>
      </w:r>
    </w:p>
    <w:p w14:paraId="5F7091A0" w14:textId="76B57DD2" w:rsidR="4259ED09" w:rsidRDefault="4259ED09" w:rsidP="64BC84B3">
      <w:pPr>
        <w:ind w:firstLine="720"/>
        <w:jc w:val="center"/>
        <w:rPr>
          <w:rFonts w:ascii="Consolas" w:eastAsia="Consolas" w:hAnsi="Consolas" w:cs="Consolas"/>
          <w:i/>
          <w:iCs/>
          <w:color w:val="000000" w:themeColor="text1"/>
        </w:rPr>
      </w:pPr>
    </w:p>
    <w:p w14:paraId="7037A342" w14:textId="05F12A9B" w:rsidR="379DD125" w:rsidRDefault="379DD125">
      <w:r>
        <w:br w:type="page"/>
      </w:r>
    </w:p>
    <w:p w14:paraId="64C34F33" w14:textId="156DF564" w:rsidR="185129BC" w:rsidRDefault="185129BC" w:rsidP="64BC84B3">
      <w:pPr>
        <w:pStyle w:val="Heading1"/>
        <w:numPr>
          <w:ilvl w:val="0"/>
          <w:numId w:val="11"/>
        </w:numPr>
        <w:rPr>
          <w:rFonts w:ascii="Consolas" w:eastAsia="Consolas" w:hAnsi="Consolas" w:cs="Consolas"/>
          <w:b/>
          <w:bCs/>
          <w:sz w:val="24"/>
          <w:szCs w:val="24"/>
        </w:rPr>
      </w:pPr>
      <w:bookmarkStart w:id="3" w:name="_Toc1861656258"/>
      <w:r w:rsidRPr="379DD125">
        <w:rPr>
          <w:rFonts w:ascii="Consolas" w:eastAsia="Consolas" w:hAnsi="Consolas" w:cs="Consolas"/>
          <w:b/>
          <w:bCs/>
          <w:sz w:val="24"/>
          <w:szCs w:val="24"/>
        </w:rPr>
        <w:t>Getting Started</w:t>
      </w:r>
      <w:bookmarkEnd w:id="3"/>
      <w:r w:rsidRPr="379DD125">
        <w:rPr>
          <w:rFonts w:ascii="Consolas" w:eastAsia="Consolas" w:hAnsi="Consolas" w:cs="Consolas"/>
          <w:b/>
          <w:bCs/>
          <w:sz w:val="24"/>
          <w:szCs w:val="24"/>
        </w:rPr>
        <w:t xml:space="preserve"> </w:t>
      </w:r>
    </w:p>
    <w:p w14:paraId="552CC961" w14:textId="6CA92DE1" w:rsidR="5F7B04DF" w:rsidRDefault="5F7B04DF" w:rsidP="64BC84B3">
      <w:pPr>
        <w:pStyle w:val="Heading2"/>
        <w:numPr>
          <w:ilvl w:val="1"/>
          <w:numId w:val="11"/>
        </w:numPr>
        <w:rPr>
          <w:rFonts w:ascii="Consolas" w:eastAsia="Consolas" w:hAnsi="Consolas" w:cs="Consolas"/>
          <w:b/>
          <w:bCs/>
          <w:sz w:val="22"/>
          <w:szCs w:val="22"/>
        </w:rPr>
      </w:pPr>
      <w:bookmarkStart w:id="4" w:name="_Toc1545002811"/>
      <w:r w:rsidRPr="379DD125">
        <w:rPr>
          <w:rFonts w:ascii="Consolas" w:eastAsia="Consolas" w:hAnsi="Consolas" w:cs="Consolas"/>
          <w:b/>
          <w:bCs/>
          <w:sz w:val="22"/>
          <w:szCs w:val="22"/>
        </w:rPr>
        <w:t>Cautions and Warning</w:t>
      </w:r>
      <w:bookmarkEnd w:id="4"/>
    </w:p>
    <w:p w14:paraId="2C95C625" w14:textId="029A7F87" w:rsidR="64BC84B3" w:rsidRDefault="2478475B" w:rsidP="64BC84B3">
      <w:pPr>
        <w:ind w:left="720"/>
        <w:rPr>
          <w:rFonts w:ascii="Consolas" w:eastAsia="Consolas" w:hAnsi="Consolas" w:cs="Consolas"/>
        </w:rPr>
      </w:pPr>
      <w:r w:rsidRPr="379DD125">
        <w:rPr>
          <w:rFonts w:ascii="Consolas" w:eastAsia="Consolas" w:hAnsi="Consolas" w:cs="Consolas"/>
        </w:rPr>
        <w:t>Caching: the application does not store any files/information that had been used in a single session. Once the desktop app is exited, all information used in the session is lost. User will have to re-upload file if they wish to use the application again with the same grammar file.</w:t>
      </w:r>
    </w:p>
    <w:p w14:paraId="277BD81F" w14:textId="298926C9" w:rsidR="2478475B" w:rsidRDefault="2478475B" w:rsidP="64BC84B3">
      <w:pPr>
        <w:pStyle w:val="Heading2"/>
        <w:numPr>
          <w:ilvl w:val="1"/>
          <w:numId w:val="11"/>
        </w:numPr>
        <w:rPr>
          <w:rFonts w:ascii="Consolas" w:eastAsia="Consolas" w:hAnsi="Consolas" w:cs="Consolas"/>
          <w:b/>
          <w:bCs/>
          <w:sz w:val="20"/>
          <w:szCs w:val="20"/>
        </w:rPr>
      </w:pPr>
      <w:bookmarkStart w:id="5" w:name="_Toc685491503"/>
      <w:r w:rsidRPr="379DD125">
        <w:rPr>
          <w:rFonts w:ascii="Consolas" w:eastAsia="Consolas" w:hAnsi="Consolas" w:cs="Consolas"/>
          <w:b/>
          <w:bCs/>
          <w:sz w:val="22"/>
          <w:szCs w:val="22"/>
        </w:rPr>
        <w:t>Set up considerations?</w:t>
      </w:r>
      <w:bookmarkEnd w:id="5"/>
    </w:p>
    <w:p w14:paraId="5131CE5E" w14:textId="5F19E348" w:rsidR="1176D97A" w:rsidRDefault="1176D97A" w:rsidP="379DD125">
      <w:pPr>
        <w:ind w:left="720"/>
        <w:rPr>
          <w:rFonts w:ascii="Consolas" w:eastAsia="Consolas" w:hAnsi="Consolas" w:cs="Consolas"/>
        </w:rPr>
      </w:pPr>
      <w:r w:rsidRPr="379DD125">
        <w:rPr>
          <w:rFonts w:ascii="Consolas" w:eastAsia="Consolas" w:hAnsi="Consolas" w:cs="Consolas"/>
        </w:rPr>
        <w:t xml:space="preserve">The enhanced GF Minibar is </w:t>
      </w:r>
      <w:r w:rsidR="50BAC1E0" w:rsidRPr="379DD125">
        <w:rPr>
          <w:rFonts w:ascii="Consolas" w:eastAsia="Consolas" w:hAnsi="Consolas" w:cs="Consolas"/>
        </w:rPr>
        <w:t xml:space="preserve">an </w:t>
      </w:r>
      <w:r w:rsidRPr="379DD125">
        <w:rPr>
          <w:rFonts w:ascii="Consolas" w:eastAsia="Consolas" w:hAnsi="Consolas" w:cs="Consolas"/>
        </w:rPr>
        <w:t>offline desktop</w:t>
      </w:r>
      <w:r w:rsidR="5CFF7ED2" w:rsidRPr="379DD125">
        <w:rPr>
          <w:rFonts w:ascii="Consolas" w:eastAsia="Consolas" w:hAnsi="Consolas" w:cs="Consolas"/>
        </w:rPr>
        <w:t xml:space="preserve"> application</w:t>
      </w:r>
      <w:r w:rsidRPr="379DD125">
        <w:rPr>
          <w:rFonts w:ascii="Consolas" w:eastAsia="Consolas" w:hAnsi="Consolas" w:cs="Consolas"/>
        </w:rPr>
        <w:t xml:space="preserve">. Ensure that </w:t>
      </w:r>
      <w:r w:rsidR="30398767" w:rsidRPr="379DD125">
        <w:rPr>
          <w:rFonts w:ascii="Consolas" w:eastAsia="Consolas" w:hAnsi="Consolas" w:cs="Consolas"/>
        </w:rPr>
        <w:t xml:space="preserve">you have the following to use the application: </w:t>
      </w:r>
    </w:p>
    <w:p w14:paraId="30C60E2F" w14:textId="43A56B37" w:rsidR="2478475B" w:rsidRDefault="2478475B" w:rsidP="64BC84B3">
      <w:pPr>
        <w:pStyle w:val="Heading2"/>
        <w:numPr>
          <w:ilvl w:val="1"/>
          <w:numId w:val="11"/>
        </w:numPr>
        <w:rPr>
          <w:rFonts w:ascii="Consolas" w:eastAsia="Consolas" w:hAnsi="Consolas" w:cs="Consolas"/>
          <w:b/>
          <w:bCs/>
          <w:sz w:val="22"/>
          <w:szCs w:val="22"/>
        </w:rPr>
      </w:pPr>
      <w:bookmarkStart w:id="6" w:name="_Toc349423656"/>
      <w:r w:rsidRPr="379DD125">
        <w:rPr>
          <w:rFonts w:ascii="Consolas" w:eastAsia="Consolas" w:hAnsi="Consolas" w:cs="Consolas"/>
          <w:b/>
          <w:bCs/>
          <w:sz w:val="22"/>
          <w:szCs w:val="22"/>
        </w:rPr>
        <w:t>User Access Considerations</w:t>
      </w:r>
      <w:bookmarkEnd w:id="6"/>
    </w:p>
    <w:p w14:paraId="2FE2D0E0" w14:textId="04C60877" w:rsidR="2478475B" w:rsidRDefault="2478475B" w:rsidP="64BC84B3">
      <w:pPr>
        <w:ind w:left="720"/>
        <w:rPr>
          <w:rFonts w:ascii="Consolas" w:eastAsia="Consolas" w:hAnsi="Consolas" w:cs="Consolas"/>
        </w:rPr>
      </w:pPr>
      <w:r w:rsidRPr="64BC84B3">
        <w:rPr>
          <w:rFonts w:ascii="Consolas" w:eastAsia="Consolas" w:hAnsi="Consolas" w:cs="Consolas"/>
        </w:rPr>
        <w:t xml:space="preserve">GF Minibar is a desktop application that makes use of .pgf to translate sentences. User will not be able to translate using a file of different extension. If </w:t>
      </w:r>
      <w:r w:rsidR="3F130780" w:rsidRPr="64BC84B3">
        <w:rPr>
          <w:rFonts w:ascii="Consolas" w:eastAsia="Consolas" w:hAnsi="Consolas" w:cs="Consolas"/>
        </w:rPr>
        <w:t xml:space="preserve">the </w:t>
      </w:r>
      <w:r w:rsidR="2828A822" w:rsidRPr="64BC84B3">
        <w:rPr>
          <w:rFonts w:ascii="Consolas" w:eastAsia="Consolas" w:hAnsi="Consolas" w:cs="Consolas"/>
        </w:rPr>
        <w:t xml:space="preserve">user is using a gf file, they need to compile it into a .pgf file using the following link: </w:t>
      </w:r>
    </w:p>
    <w:p w14:paraId="5E54A7C5" w14:textId="092AEA09" w:rsidR="185129BC" w:rsidRDefault="185129BC" w:rsidP="379DD125">
      <w:pPr>
        <w:pStyle w:val="Heading1"/>
        <w:numPr>
          <w:ilvl w:val="0"/>
          <w:numId w:val="11"/>
        </w:numPr>
        <w:rPr>
          <w:rFonts w:ascii="Consolas" w:eastAsia="Consolas" w:hAnsi="Consolas" w:cs="Consolas"/>
          <w:b/>
          <w:bCs/>
          <w:sz w:val="28"/>
          <w:szCs w:val="28"/>
        </w:rPr>
      </w:pPr>
      <w:bookmarkStart w:id="7" w:name="_Toc1074404469"/>
      <w:r w:rsidRPr="379DD125">
        <w:rPr>
          <w:rFonts w:ascii="Consolas" w:eastAsia="Consolas" w:hAnsi="Consolas" w:cs="Consolas"/>
          <w:b/>
          <w:bCs/>
          <w:sz w:val="28"/>
          <w:szCs w:val="28"/>
        </w:rPr>
        <w:t>Using the m</w:t>
      </w:r>
      <w:r w:rsidR="6762351B" w:rsidRPr="379DD125">
        <w:rPr>
          <w:rFonts w:ascii="Consolas" w:eastAsia="Consolas" w:hAnsi="Consolas" w:cs="Consolas"/>
          <w:b/>
          <w:bCs/>
          <w:sz w:val="28"/>
          <w:szCs w:val="28"/>
        </w:rPr>
        <w:t>inibar</w:t>
      </w:r>
      <w:bookmarkEnd w:id="7"/>
    </w:p>
    <w:p w14:paraId="30FDE28A" w14:textId="0635E72F" w:rsidR="4641DCF3" w:rsidRDefault="4641DCF3" w:rsidP="64BC84B3">
      <w:pPr>
        <w:pStyle w:val="Heading2"/>
        <w:ind w:firstLine="720"/>
        <w:rPr>
          <w:rFonts w:ascii="Consolas" w:eastAsia="Consolas" w:hAnsi="Consolas" w:cs="Consolas"/>
          <w:b/>
          <w:bCs/>
          <w:sz w:val="22"/>
          <w:szCs w:val="22"/>
        </w:rPr>
      </w:pPr>
      <w:bookmarkStart w:id="8" w:name="_Toc2039353802"/>
      <w:bookmarkStart w:id="9" w:name="_3.1_Uploading_a"/>
      <w:r w:rsidRPr="379DD125">
        <w:rPr>
          <w:rFonts w:ascii="Consolas" w:eastAsia="Consolas" w:hAnsi="Consolas" w:cs="Consolas"/>
          <w:b/>
          <w:bCs/>
          <w:sz w:val="22"/>
          <w:szCs w:val="22"/>
        </w:rPr>
        <w:t xml:space="preserve">3.1 </w:t>
      </w:r>
      <w:r w:rsidR="185129BC" w:rsidRPr="379DD125">
        <w:rPr>
          <w:rFonts w:ascii="Consolas" w:eastAsia="Consolas" w:hAnsi="Consolas" w:cs="Consolas"/>
          <w:b/>
          <w:bCs/>
          <w:sz w:val="22"/>
          <w:szCs w:val="22"/>
        </w:rPr>
        <w:t>Uploading a grammar file</w:t>
      </w:r>
      <w:bookmarkEnd w:id="8"/>
      <w:bookmarkEnd w:id="9"/>
    </w:p>
    <w:p w14:paraId="5C02F67B" w14:textId="5E42B3C1" w:rsidR="76EC2ED9" w:rsidRDefault="76EC2ED9" w:rsidP="64BC84B3">
      <w:pPr>
        <w:ind w:left="720"/>
        <w:rPr>
          <w:rFonts w:ascii="Consolas" w:eastAsia="Consolas" w:hAnsi="Consolas" w:cs="Consolas"/>
        </w:rPr>
      </w:pPr>
      <w:r w:rsidRPr="379DD125">
        <w:rPr>
          <w:rFonts w:ascii="Consolas" w:eastAsia="Consolas" w:hAnsi="Consolas" w:cs="Consolas"/>
        </w:rPr>
        <w:t xml:space="preserve">For the user to translate a body of text, they need to upload a grammar file that the application will use as a reference. </w:t>
      </w:r>
      <w:r w:rsidR="41CBD597" w:rsidRPr="379DD125">
        <w:rPr>
          <w:rFonts w:ascii="Consolas" w:eastAsia="Consolas" w:hAnsi="Consolas" w:cs="Consolas"/>
        </w:rPr>
        <w:t xml:space="preserve">In the app menu </w:t>
      </w:r>
      <w:r w:rsidR="38AF0996" w:rsidRPr="379DD125">
        <w:rPr>
          <w:rFonts w:ascii="Consolas" w:eastAsia="Consolas" w:hAnsi="Consolas" w:cs="Consolas"/>
        </w:rPr>
        <w:t>bar,</w:t>
      </w:r>
      <w:r w:rsidR="41CBD597" w:rsidRPr="379DD125">
        <w:rPr>
          <w:rFonts w:ascii="Consolas" w:eastAsia="Consolas" w:hAnsi="Consolas" w:cs="Consolas"/>
        </w:rPr>
        <w:t xml:space="preserve"> c</w:t>
      </w:r>
      <w:r w:rsidRPr="379DD125">
        <w:rPr>
          <w:rFonts w:ascii="Consolas" w:eastAsia="Consolas" w:hAnsi="Consolas" w:cs="Consolas"/>
        </w:rPr>
        <w:t>lick the “</w:t>
      </w:r>
      <w:r w:rsidR="39377343" w:rsidRPr="379DD125">
        <w:rPr>
          <w:rFonts w:ascii="Consolas" w:eastAsia="Consolas" w:hAnsi="Consolas" w:cs="Consolas"/>
        </w:rPr>
        <w:t>Upload</w:t>
      </w:r>
      <w:r w:rsidRPr="379DD125">
        <w:rPr>
          <w:rFonts w:ascii="Consolas" w:eastAsia="Consolas" w:hAnsi="Consolas" w:cs="Consolas"/>
        </w:rPr>
        <w:t>”</w:t>
      </w:r>
      <w:r w:rsidR="627C1E4C" w:rsidRPr="379DD125">
        <w:rPr>
          <w:rFonts w:ascii="Consolas" w:eastAsia="Consolas" w:hAnsi="Consolas" w:cs="Consolas"/>
        </w:rPr>
        <w:t xml:space="preserve"> button for the app to access your desktop file system.</w:t>
      </w:r>
      <w:r w:rsidR="530439B3" w:rsidRPr="379DD125">
        <w:rPr>
          <w:rFonts w:ascii="Consolas" w:eastAsia="Consolas" w:hAnsi="Consolas" w:cs="Consolas"/>
        </w:rPr>
        <w:t xml:space="preserve"> </w:t>
      </w:r>
      <w:r w:rsidR="48326BFB" w:rsidRPr="379DD125">
        <w:rPr>
          <w:rFonts w:ascii="Consolas" w:eastAsia="Consolas" w:hAnsi="Consolas" w:cs="Consolas"/>
        </w:rPr>
        <w:t xml:space="preserve">A file selection </w:t>
      </w:r>
      <w:r w:rsidR="2628ECCA" w:rsidRPr="379DD125">
        <w:rPr>
          <w:rFonts w:ascii="Consolas" w:eastAsia="Consolas" w:hAnsi="Consolas" w:cs="Consolas"/>
        </w:rPr>
        <w:t xml:space="preserve">panel </w:t>
      </w:r>
      <w:r w:rsidR="48326BFB" w:rsidRPr="379DD125">
        <w:rPr>
          <w:rFonts w:ascii="Consolas" w:eastAsia="Consolas" w:hAnsi="Consolas" w:cs="Consolas"/>
        </w:rPr>
        <w:t>will appear.</w:t>
      </w:r>
    </w:p>
    <w:p w14:paraId="35591729" w14:textId="4DAAE9BA" w:rsidR="39377343" w:rsidRDefault="39377343" w:rsidP="379DD125">
      <w:pPr>
        <w:jc w:val="center"/>
        <w:rPr>
          <w:rFonts w:ascii="Consolas" w:eastAsia="Consolas" w:hAnsi="Consolas" w:cs="Consolas"/>
          <w:i/>
          <w:iCs/>
        </w:rPr>
      </w:pPr>
      <w:del w:id="10" w:author="Microsoft Word" w:date="2023-09-25T22:33:00Z">
        <w:r w:rsidRPr="379DD125" w:rsidDel="39377343">
          <w:rPr>
            <w:rFonts w:ascii="Consolas" w:eastAsia="Consolas" w:hAnsi="Consolas" w:cs="Consolas"/>
            <w:i/>
            <w:iCs/>
          </w:rPr>
          <w:delText xml:space="preserve"> </w:delText>
        </w:r>
      </w:del>
      <w:r w:rsidR="00EF5E45">
        <w:rPr>
          <w:noProof/>
        </w:rPr>
        <w:drawing>
          <wp:inline distT="0" distB="0" distL="0" distR="0" wp14:anchorId="69ED84F0" wp14:editId="051A2523">
            <wp:extent cx="3374170" cy="3567065"/>
            <wp:effectExtent l="0" t="0" r="0" b="0"/>
            <wp:docPr id="530547741" name="Picture 5305477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547741"/>
                    <pic:cNvPicPr/>
                  </pic:nvPicPr>
                  <pic:blipFill>
                    <a:blip r:embed="rId14">
                      <a:extLst>
                        <a:ext uri="{28A0092B-C50C-407E-A947-70E740481C1C}">
                          <a14:useLocalDpi xmlns:a14="http://schemas.microsoft.com/office/drawing/2010/main" val="0"/>
                        </a:ext>
                      </a:extLst>
                    </a:blip>
                    <a:stretch>
                      <a:fillRect/>
                    </a:stretch>
                  </pic:blipFill>
                  <pic:spPr>
                    <a:xfrm>
                      <a:off x="0" y="0"/>
                      <a:ext cx="3374170" cy="3567065"/>
                    </a:xfrm>
                    <a:prstGeom prst="rect">
                      <a:avLst/>
                    </a:prstGeom>
                  </pic:spPr>
                </pic:pic>
              </a:graphicData>
            </a:graphic>
          </wp:inline>
        </w:drawing>
      </w:r>
    </w:p>
    <w:p w14:paraId="0E19BEF5" w14:textId="77C42C61" w:rsidR="65E274D1" w:rsidRDefault="343F9782" w:rsidP="379DD125">
      <w:pPr>
        <w:ind w:left="720"/>
        <w:rPr>
          <w:rFonts w:ascii="Consolas" w:eastAsia="Consolas" w:hAnsi="Consolas" w:cs="Consolas"/>
        </w:rPr>
      </w:pPr>
      <w:r w:rsidRPr="379DD125">
        <w:rPr>
          <w:rFonts w:ascii="Consolas" w:eastAsia="Consolas" w:hAnsi="Consolas" w:cs="Consolas"/>
        </w:rPr>
        <w:t>Once you have selected the file you wish to use, the file will be uploaded and the words in the file will appear.</w:t>
      </w:r>
      <w:r w:rsidR="65E274D1" w:rsidRPr="379DD125">
        <w:rPr>
          <w:rFonts w:ascii="Consolas" w:eastAsia="Consolas" w:hAnsi="Consolas" w:cs="Consolas"/>
        </w:rPr>
        <w:t xml:space="preserve"> </w:t>
      </w:r>
    </w:p>
    <w:p w14:paraId="1860F138" w14:textId="2A72F85E" w:rsidR="4259ED09" w:rsidRDefault="4259ED09" w:rsidP="64BC84B3">
      <w:pPr>
        <w:rPr>
          <w:rFonts w:ascii="Consolas" w:eastAsia="Consolas" w:hAnsi="Consolas" w:cs="Consolas"/>
        </w:rPr>
      </w:pPr>
    </w:p>
    <w:p w14:paraId="2F370BD6" w14:textId="0CF7A69F" w:rsidR="32FA8120" w:rsidRDefault="32FA8120" w:rsidP="64BC84B3">
      <w:pPr>
        <w:pStyle w:val="Heading2"/>
        <w:ind w:firstLine="720"/>
        <w:rPr>
          <w:rFonts w:ascii="Consolas" w:eastAsia="Consolas" w:hAnsi="Consolas" w:cs="Consolas"/>
          <w:b/>
          <w:bCs/>
          <w:sz w:val="22"/>
          <w:szCs w:val="22"/>
        </w:rPr>
      </w:pPr>
      <w:bookmarkStart w:id="11" w:name="_Toc1098083328"/>
      <w:bookmarkStart w:id="12" w:name="_3.2_Changing_translating"/>
      <w:r w:rsidRPr="379DD125">
        <w:rPr>
          <w:rFonts w:ascii="Consolas" w:eastAsia="Consolas" w:hAnsi="Consolas" w:cs="Consolas"/>
          <w:b/>
          <w:bCs/>
          <w:sz w:val="22"/>
          <w:szCs w:val="22"/>
        </w:rPr>
        <w:t xml:space="preserve">3.2 </w:t>
      </w:r>
      <w:r w:rsidR="185129BC" w:rsidRPr="379DD125">
        <w:rPr>
          <w:rFonts w:ascii="Consolas" w:eastAsia="Consolas" w:hAnsi="Consolas" w:cs="Consolas"/>
          <w:b/>
          <w:bCs/>
          <w:sz w:val="22"/>
          <w:szCs w:val="22"/>
        </w:rPr>
        <w:t>Changing translating settings</w:t>
      </w:r>
      <w:bookmarkEnd w:id="11"/>
      <w:bookmarkEnd w:id="12"/>
    </w:p>
    <w:p w14:paraId="7C96D31E" w14:textId="7FE3A494" w:rsidR="080FC283" w:rsidRDefault="080FC283" w:rsidP="64BC84B3">
      <w:pPr>
        <w:ind w:left="720"/>
        <w:rPr>
          <w:rFonts w:ascii="Consolas" w:eastAsia="Consolas" w:hAnsi="Consolas" w:cs="Consolas"/>
        </w:rPr>
      </w:pPr>
      <w:r w:rsidRPr="379DD125">
        <w:rPr>
          <w:rFonts w:ascii="Consolas" w:eastAsia="Consolas" w:hAnsi="Consolas" w:cs="Consolas"/>
        </w:rPr>
        <w:t>Once the file has been uploaded, user may want to change the language settings. To change the source language, select the “Input Language” to change the language the input sentence will be typed in</w:t>
      </w:r>
      <w:r w:rsidRPr="379DD125">
        <w:rPr>
          <w:rFonts w:ascii="Consolas" w:eastAsia="Consolas" w:hAnsi="Consolas" w:cs="Consolas"/>
          <w:i/>
          <w:iCs/>
        </w:rPr>
        <w:t xml:space="preserve"> </w:t>
      </w:r>
      <w:r w:rsidRPr="379DD125">
        <w:rPr>
          <w:rFonts w:ascii="Consolas" w:eastAsia="Consolas" w:hAnsi="Consolas" w:cs="Consolas"/>
        </w:rPr>
        <w:t>and a drop-down menu of all languages associated with the grammar file will appear</w:t>
      </w:r>
    </w:p>
    <w:p w14:paraId="4C08770B" w14:textId="7441A9B5" w:rsidR="7F9E5516" w:rsidRDefault="00626360" w:rsidP="1AAE124B">
      <w:pPr>
        <w:jc w:val="center"/>
        <w:rPr>
          <w:rFonts w:ascii="Consolas" w:eastAsia="Consolas" w:hAnsi="Consolas" w:cs="Consolas"/>
        </w:rPr>
      </w:pPr>
      <w:r w:rsidRPr="00626360">
        <w:rPr>
          <w:rFonts w:ascii="Consolas" w:eastAsia="Consolas" w:hAnsi="Consolas" w:cs="Consolas"/>
          <w:noProof/>
        </w:rPr>
        <w:drawing>
          <wp:inline distT="0" distB="0" distL="0" distR="0" wp14:anchorId="161885DC" wp14:editId="45D3FB33">
            <wp:extent cx="5150115" cy="3486329"/>
            <wp:effectExtent l="0" t="0" r="0" b="0"/>
            <wp:docPr id="594826316" name="Picture 5948263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26316" name="Picture 1" descr="A screenshot of a computer&#10;&#10;Description automatically generated"/>
                    <pic:cNvPicPr/>
                  </pic:nvPicPr>
                  <pic:blipFill>
                    <a:blip r:embed="rId15"/>
                    <a:stretch>
                      <a:fillRect/>
                    </a:stretch>
                  </pic:blipFill>
                  <pic:spPr>
                    <a:xfrm>
                      <a:off x="0" y="0"/>
                      <a:ext cx="5150115" cy="3486329"/>
                    </a:xfrm>
                    <a:prstGeom prst="rect">
                      <a:avLst/>
                    </a:prstGeom>
                  </pic:spPr>
                </pic:pic>
              </a:graphicData>
            </a:graphic>
          </wp:inline>
        </w:drawing>
      </w:r>
    </w:p>
    <w:p w14:paraId="7E6EEF02" w14:textId="03CEA549" w:rsidR="7F9E5516" w:rsidRDefault="7F9E5516" w:rsidP="64BC84B3">
      <w:pPr>
        <w:ind w:left="720"/>
        <w:rPr>
          <w:rFonts w:ascii="Consolas" w:eastAsia="Consolas" w:hAnsi="Consolas" w:cs="Consolas"/>
        </w:rPr>
      </w:pPr>
      <w:r w:rsidRPr="64BC84B3">
        <w:rPr>
          <w:rFonts w:ascii="Consolas" w:eastAsia="Consolas" w:hAnsi="Consolas" w:cs="Consolas"/>
        </w:rPr>
        <w:t>Select the language you wish to translate to</w:t>
      </w:r>
      <w:r w:rsidR="4A8C34EE" w:rsidRPr="64BC84B3">
        <w:rPr>
          <w:rFonts w:ascii="Consolas" w:eastAsia="Consolas" w:hAnsi="Consolas" w:cs="Consolas"/>
        </w:rPr>
        <w:t xml:space="preserve"> and </w:t>
      </w:r>
      <w:r w:rsidR="080FC283" w:rsidRPr="64BC84B3">
        <w:rPr>
          <w:rFonts w:ascii="Consolas" w:eastAsia="Consolas" w:hAnsi="Consolas" w:cs="Consolas"/>
        </w:rPr>
        <w:t>do the same for the “Output Language” to select the language you wish the sentence to be translated to.</w:t>
      </w:r>
    </w:p>
    <w:p w14:paraId="11EB9D48" w14:textId="726A91DB" w:rsidR="157A14C6" w:rsidRDefault="157A14C6" w:rsidP="009A0D1F">
      <w:pPr>
        <w:ind w:left="720"/>
        <w:rPr>
          <w:rFonts w:ascii="Consolas" w:eastAsia="Consolas" w:hAnsi="Consolas" w:cs="Consolas"/>
        </w:rPr>
      </w:pPr>
      <w:r w:rsidRPr="64BC84B3">
        <w:rPr>
          <w:rFonts w:ascii="Consolas" w:eastAsia="Consolas" w:hAnsi="Consolas" w:cs="Consolas"/>
        </w:rPr>
        <w:t>The user has the option to select “All” in which the sentence they input will be translated into all the languages that are supported by the grammar file</w:t>
      </w:r>
    </w:p>
    <w:p w14:paraId="442401F0" w14:textId="221530E7" w:rsidR="00F72BD1" w:rsidRDefault="00F72BD1" w:rsidP="009A0D1F">
      <w:pPr>
        <w:ind w:left="720"/>
        <w:rPr>
          <w:rFonts w:ascii="Consolas" w:eastAsia="Consolas" w:hAnsi="Consolas" w:cs="Consolas"/>
        </w:rPr>
      </w:pPr>
      <w:r w:rsidRPr="00F72BD1">
        <w:rPr>
          <w:rFonts w:ascii="Consolas" w:eastAsia="Consolas" w:hAnsi="Consolas" w:cs="Consolas"/>
          <w:noProof/>
        </w:rPr>
        <w:drawing>
          <wp:inline distT="0" distB="0" distL="0" distR="0" wp14:anchorId="2201D7CD" wp14:editId="3BC08AB2">
            <wp:extent cx="5143764" cy="3359323"/>
            <wp:effectExtent l="0" t="0" r="0" b="0"/>
            <wp:docPr id="608719906" name="Picture 60871990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19906" name="Picture 1" descr="A screenshot of a computer&#10;&#10;Description automatically generated"/>
                    <pic:cNvPicPr/>
                  </pic:nvPicPr>
                  <pic:blipFill>
                    <a:blip r:embed="rId16"/>
                    <a:stretch>
                      <a:fillRect/>
                    </a:stretch>
                  </pic:blipFill>
                  <pic:spPr>
                    <a:xfrm>
                      <a:off x="0" y="0"/>
                      <a:ext cx="5143764" cy="3359323"/>
                    </a:xfrm>
                    <a:prstGeom prst="rect">
                      <a:avLst/>
                    </a:prstGeom>
                  </pic:spPr>
                </pic:pic>
              </a:graphicData>
            </a:graphic>
          </wp:inline>
        </w:drawing>
      </w:r>
    </w:p>
    <w:p w14:paraId="3D4FE29C" w14:textId="14628CE5" w:rsidR="4259ED09" w:rsidRDefault="4259ED09" w:rsidP="64BC84B3">
      <w:pPr>
        <w:rPr>
          <w:rFonts w:ascii="Consolas" w:eastAsia="Consolas" w:hAnsi="Consolas" w:cs="Consolas"/>
        </w:rPr>
      </w:pPr>
    </w:p>
    <w:p w14:paraId="5BAD9733" w14:textId="77777777" w:rsidR="00F72BD1" w:rsidRDefault="00F72BD1" w:rsidP="64BC84B3">
      <w:pPr>
        <w:rPr>
          <w:rFonts w:ascii="Consolas" w:eastAsia="Consolas" w:hAnsi="Consolas" w:cs="Consolas"/>
        </w:rPr>
      </w:pPr>
    </w:p>
    <w:p w14:paraId="4A185089" w14:textId="77777777" w:rsidR="00F72BD1" w:rsidRDefault="00F72BD1" w:rsidP="64BC84B3">
      <w:pPr>
        <w:rPr>
          <w:rFonts w:ascii="Consolas" w:eastAsia="Consolas" w:hAnsi="Consolas" w:cs="Consolas"/>
        </w:rPr>
      </w:pPr>
    </w:p>
    <w:p w14:paraId="0D9C8D25" w14:textId="77777777" w:rsidR="00F72BD1" w:rsidRDefault="00F72BD1" w:rsidP="64BC84B3">
      <w:pPr>
        <w:rPr>
          <w:rFonts w:ascii="Consolas" w:eastAsia="Consolas" w:hAnsi="Consolas" w:cs="Consolas"/>
        </w:rPr>
      </w:pPr>
    </w:p>
    <w:p w14:paraId="0BCAA8BE" w14:textId="77777777" w:rsidR="00F72BD1" w:rsidRDefault="00F72BD1" w:rsidP="64BC84B3">
      <w:pPr>
        <w:rPr>
          <w:rFonts w:ascii="Consolas" w:eastAsia="Consolas" w:hAnsi="Consolas" w:cs="Consolas"/>
        </w:rPr>
      </w:pPr>
    </w:p>
    <w:p w14:paraId="6CE0C4CF" w14:textId="3C1705DA" w:rsidR="510072B8" w:rsidRDefault="034BD82B" w:rsidP="379DD125">
      <w:pPr>
        <w:pStyle w:val="Heading2"/>
        <w:ind w:firstLine="720"/>
        <w:rPr>
          <w:rFonts w:ascii="Consolas" w:eastAsia="Consolas" w:hAnsi="Consolas" w:cs="Consolas"/>
          <w:b/>
          <w:bCs/>
          <w:sz w:val="22"/>
          <w:szCs w:val="22"/>
        </w:rPr>
      </w:pPr>
      <w:bookmarkStart w:id="13" w:name="_Toc1372786279"/>
      <w:r w:rsidRPr="379DD125">
        <w:rPr>
          <w:rFonts w:ascii="Consolas" w:eastAsia="Consolas" w:hAnsi="Consolas" w:cs="Consolas"/>
          <w:b/>
          <w:bCs/>
          <w:sz w:val="22"/>
          <w:szCs w:val="22"/>
        </w:rPr>
        <w:t xml:space="preserve">3.3 </w:t>
      </w:r>
      <w:r w:rsidR="510072B8" w:rsidRPr="379DD125">
        <w:rPr>
          <w:rFonts w:ascii="Consolas" w:eastAsia="Consolas" w:hAnsi="Consolas" w:cs="Consolas"/>
          <w:b/>
          <w:bCs/>
          <w:sz w:val="22"/>
          <w:szCs w:val="22"/>
        </w:rPr>
        <w:t>Translating a single sentence</w:t>
      </w:r>
      <w:bookmarkEnd w:id="13"/>
    </w:p>
    <w:p w14:paraId="5A13714F" w14:textId="32EF8438" w:rsidR="510072B8" w:rsidRDefault="510072B8" w:rsidP="64BC84B3">
      <w:pPr>
        <w:ind w:left="720"/>
        <w:rPr>
          <w:rFonts w:ascii="Consolas" w:eastAsia="Consolas" w:hAnsi="Consolas" w:cs="Consolas"/>
        </w:rPr>
      </w:pPr>
      <w:r w:rsidRPr="64BC84B3">
        <w:rPr>
          <w:rFonts w:ascii="Consolas" w:eastAsia="Consolas" w:hAnsi="Consolas" w:cs="Consolas"/>
        </w:rPr>
        <w:t xml:space="preserve">To translate a sentence, </w:t>
      </w:r>
      <w:r w:rsidR="54A50F56" w:rsidRPr="64BC84B3">
        <w:rPr>
          <w:rFonts w:ascii="Consolas" w:eastAsia="Consolas" w:hAnsi="Consolas" w:cs="Consolas"/>
        </w:rPr>
        <w:t>user clicks on the input textbox. Suggested words associ</w:t>
      </w:r>
      <w:r w:rsidR="33F781EF" w:rsidRPr="64BC84B3">
        <w:rPr>
          <w:rFonts w:ascii="Consolas" w:eastAsia="Consolas" w:hAnsi="Consolas" w:cs="Consolas"/>
        </w:rPr>
        <w:t>ated with the language and category selected will appear</w:t>
      </w:r>
      <w:r w:rsidR="707F011C" w:rsidRPr="64BC84B3">
        <w:rPr>
          <w:rFonts w:ascii="Consolas" w:eastAsia="Consolas" w:hAnsi="Consolas" w:cs="Consolas"/>
        </w:rPr>
        <w:t>. The words that appear can be selected for input.</w:t>
      </w:r>
      <w:r w:rsidR="33F781EF" w:rsidRPr="64BC84B3">
        <w:rPr>
          <w:rFonts w:ascii="Consolas" w:eastAsia="Consolas" w:hAnsi="Consolas" w:cs="Consolas"/>
        </w:rPr>
        <w:t xml:space="preserve"> </w:t>
      </w:r>
    </w:p>
    <w:p w14:paraId="4CA5A2D3" w14:textId="1BDE5418" w:rsidR="33F781EF" w:rsidRDefault="00F73D49" w:rsidP="1AAE124B">
      <w:pPr>
        <w:jc w:val="center"/>
        <w:rPr>
          <w:rFonts w:ascii="Consolas" w:eastAsia="Consolas" w:hAnsi="Consolas" w:cs="Consolas"/>
        </w:rPr>
      </w:pPr>
      <w:r w:rsidRPr="00F73D49">
        <w:rPr>
          <w:rFonts w:ascii="Consolas" w:eastAsia="Consolas" w:hAnsi="Consolas" w:cs="Consolas"/>
          <w:noProof/>
        </w:rPr>
        <w:drawing>
          <wp:inline distT="0" distB="0" distL="0" distR="0" wp14:anchorId="3B4CDAD6" wp14:editId="0E740D7A">
            <wp:extent cx="5169166" cy="3302170"/>
            <wp:effectExtent l="0" t="0" r="0" b="0"/>
            <wp:docPr id="1291637425" name="Picture 12916374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7425" name="Picture 1" descr="A screenshot of a computer&#10;&#10;Description automatically generated"/>
                    <pic:cNvPicPr/>
                  </pic:nvPicPr>
                  <pic:blipFill>
                    <a:blip r:embed="rId17"/>
                    <a:stretch>
                      <a:fillRect/>
                    </a:stretch>
                  </pic:blipFill>
                  <pic:spPr>
                    <a:xfrm>
                      <a:off x="0" y="0"/>
                      <a:ext cx="5169166" cy="3302170"/>
                    </a:xfrm>
                    <a:prstGeom prst="rect">
                      <a:avLst/>
                    </a:prstGeom>
                  </pic:spPr>
                </pic:pic>
              </a:graphicData>
            </a:graphic>
          </wp:inline>
        </w:drawing>
      </w:r>
    </w:p>
    <w:p w14:paraId="7FBCE521" w14:textId="6EEFBF2A" w:rsidR="33F781EF" w:rsidRDefault="33F781EF" w:rsidP="64BC84B3">
      <w:pPr>
        <w:ind w:firstLine="720"/>
        <w:rPr>
          <w:rFonts w:ascii="Consolas" w:eastAsia="Consolas" w:hAnsi="Consolas" w:cs="Consolas"/>
        </w:rPr>
      </w:pPr>
      <w:r w:rsidRPr="64BC84B3">
        <w:rPr>
          <w:rFonts w:ascii="Consolas" w:eastAsia="Consolas" w:hAnsi="Consolas" w:cs="Consolas"/>
        </w:rPr>
        <w:t xml:space="preserve">Type in a word/sentence. While typing, suggested words may appear </w:t>
      </w:r>
    </w:p>
    <w:p w14:paraId="4C284FD4" w14:textId="7C21171B" w:rsidR="33F781EF" w:rsidRDefault="33F781EF" w:rsidP="1AAE124B">
      <w:pPr>
        <w:jc w:val="center"/>
        <w:rPr>
          <w:rFonts w:ascii="Consolas" w:eastAsia="Consolas" w:hAnsi="Consolas" w:cs="Consolas"/>
          <w:i/>
        </w:rPr>
      </w:pPr>
    </w:p>
    <w:p w14:paraId="451A13C0" w14:textId="5D0D8E1E" w:rsidR="088B716E" w:rsidRDefault="005E0770" w:rsidP="005E0770">
      <w:pPr>
        <w:ind w:left="720"/>
        <w:rPr>
          <w:rFonts w:ascii="Consolas" w:eastAsia="Consolas" w:hAnsi="Consolas" w:cs="Consolas"/>
        </w:rPr>
      </w:pPr>
      <w:r w:rsidRPr="379DD125">
        <w:rPr>
          <w:rFonts w:ascii="Consolas" w:eastAsia="Consolas" w:hAnsi="Consolas" w:cs="Consolas"/>
        </w:rPr>
        <w:t>The</w:t>
      </w:r>
      <w:r w:rsidR="088B716E" w:rsidRPr="379DD125">
        <w:rPr>
          <w:rFonts w:ascii="Consolas" w:eastAsia="Consolas" w:hAnsi="Consolas" w:cs="Consolas"/>
        </w:rPr>
        <w:t xml:space="preserve"> translat</w:t>
      </w:r>
      <w:r w:rsidRPr="379DD125">
        <w:rPr>
          <w:rFonts w:ascii="Consolas" w:eastAsia="Consolas" w:hAnsi="Consolas" w:cs="Consolas"/>
        </w:rPr>
        <w:t>ions</w:t>
      </w:r>
      <w:r w:rsidR="088B716E" w:rsidRPr="379DD125">
        <w:rPr>
          <w:rFonts w:ascii="Consolas" w:eastAsia="Consolas" w:hAnsi="Consolas" w:cs="Consolas"/>
        </w:rPr>
        <w:t xml:space="preserve"> </w:t>
      </w:r>
      <w:r w:rsidR="660FF479" w:rsidRPr="379DD125">
        <w:rPr>
          <w:rFonts w:ascii="Consolas" w:eastAsia="Consolas" w:hAnsi="Consolas" w:cs="Consolas"/>
        </w:rPr>
        <w:t xml:space="preserve">will appear </w:t>
      </w:r>
      <w:r w:rsidRPr="379DD125">
        <w:rPr>
          <w:rFonts w:ascii="Consolas" w:eastAsia="Consolas" w:hAnsi="Consolas" w:cs="Consolas"/>
        </w:rPr>
        <w:t xml:space="preserve">automatically in the collapsible panel when the full sentence is </w:t>
      </w:r>
      <w:r w:rsidR="105DDB26" w:rsidRPr="379DD125">
        <w:rPr>
          <w:rFonts w:ascii="Consolas" w:eastAsia="Consolas" w:hAnsi="Consolas" w:cs="Consolas"/>
        </w:rPr>
        <w:t>detected,</w:t>
      </w:r>
      <w:r w:rsidRPr="379DD125">
        <w:rPr>
          <w:rFonts w:ascii="Consolas" w:eastAsia="Consolas" w:hAnsi="Consolas" w:cs="Consolas"/>
        </w:rPr>
        <w:t xml:space="preserve"> or the user selects the translate button.</w:t>
      </w:r>
    </w:p>
    <w:p w14:paraId="42340EBA" w14:textId="42C3F994" w:rsidR="660FF479" w:rsidRDefault="00A72074" w:rsidP="1AAE124B">
      <w:pPr>
        <w:jc w:val="center"/>
        <w:rPr>
          <w:rFonts w:ascii="Consolas" w:eastAsia="Consolas" w:hAnsi="Consolas" w:cs="Consolas"/>
          <w:i/>
        </w:rPr>
      </w:pPr>
      <w:r w:rsidRPr="00A72074">
        <w:rPr>
          <w:rFonts w:ascii="Consolas" w:eastAsia="Consolas" w:hAnsi="Consolas" w:cs="Consolas"/>
          <w:i/>
          <w:noProof/>
        </w:rPr>
        <w:drawing>
          <wp:inline distT="0" distB="0" distL="0" distR="0" wp14:anchorId="734A8E0F" wp14:editId="0E38D9DA">
            <wp:extent cx="5258070" cy="2559182"/>
            <wp:effectExtent l="0" t="0" r="0" b="0"/>
            <wp:docPr id="1345670103" name="Picture 13456701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70103" name="Picture 1" descr="A screenshot of a computer&#10;&#10;Description automatically generated"/>
                    <pic:cNvPicPr/>
                  </pic:nvPicPr>
                  <pic:blipFill>
                    <a:blip r:embed="rId18"/>
                    <a:stretch>
                      <a:fillRect/>
                    </a:stretch>
                  </pic:blipFill>
                  <pic:spPr>
                    <a:xfrm>
                      <a:off x="0" y="0"/>
                      <a:ext cx="5258070" cy="2559182"/>
                    </a:xfrm>
                    <a:prstGeom prst="rect">
                      <a:avLst/>
                    </a:prstGeom>
                  </pic:spPr>
                </pic:pic>
              </a:graphicData>
            </a:graphic>
          </wp:inline>
        </w:drawing>
      </w:r>
    </w:p>
    <w:p w14:paraId="71DE6688" w14:textId="5CFA4FC9" w:rsidR="4259ED09" w:rsidRDefault="4259ED09" w:rsidP="64BC84B3">
      <w:pPr>
        <w:rPr>
          <w:rFonts w:ascii="Consolas" w:eastAsia="Consolas" w:hAnsi="Consolas" w:cs="Consolas"/>
        </w:rPr>
      </w:pPr>
    </w:p>
    <w:p w14:paraId="4033A1BE" w14:textId="77777777" w:rsidR="00A72074" w:rsidRDefault="00A72074" w:rsidP="64BC84B3">
      <w:pPr>
        <w:rPr>
          <w:rFonts w:ascii="Consolas" w:eastAsia="Consolas" w:hAnsi="Consolas" w:cs="Consolas"/>
        </w:rPr>
      </w:pPr>
    </w:p>
    <w:p w14:paraId="418C59E8" w14:textId="77777777" w:rsidR="00A72074" w:rsidRDefault="00A72074" w:rsidP="64BC84B3">
      <w:pPr>
        <w:rPr>
          <w:rFonts w:ascii="Consolas" w:eastAsia="Consolas" w:hAnsi="Consolas" w:cs="Consolas"/>
        </w:rPr>
      </w:pPr>
    </w:p>
    <w:p w14:paraId="737EFC0D" w14:textId="77777777" w:rsidR="00A72074" w:rsidRDefault="00A72074" w:rsidP="64BC84B3">
      <w:pPr>
        <w:rPr>
          <w:rFonts w:ascii="Consolas" w:eastAsia="Consolas" w:hAnsi="Consolas" w:cs="Consolas"/>
        </w:rPr>
      </w:pPr>
    </w:p>
    <w:p w14:paraId="101E5EC2" w14:textId="77777777" w:rsidR="00A72074" w:rsidRDefault="00A72074" w:rsidP="64BC84B3">
      <w:pPr>
        <w:rPr>
          <w:rFonts w:ascii="Consolas" w:eastAsia="Consolas" w:hAnsi="Consolas" w:cs="Consolas"/>
        </w:rPr>
      </w:pPr>
    </w:p>
    <w:p w14:paraId="28B78D90" w14:textId="77777777" w:rsidR="00A72074" w:rsidRDefault="00A72074" w:rsidP="64BC84B3">
      <w:pPr>
        <w:rPr>
          <w:rFonts w:ascii="Consolas" w:eastAsia="Consolas" w:hAnsi="Consolas" w:cs="Consolas"/>
        </w:rPr>
      </w:pPr>
    </w:p>
    <w:p w14:paraId="74D8BB6A" w14:textId="3FABE906" w:rsidR="510072B8" w:rsidRDefault="645FFCF4" w:rsidP="379DD125">
      <w:pPr>
        <w:pStyle w:val="Heading2"/>
        <w:ind w:firstLine="720"/>
        <w:rPr>
          <w:rFonts w:ascii="Consolas" w:eastAsia="Consolas" w:hAnsi="Consolas" w:cs="Consolas"/>
          <w:b/>
          <w:bCs/>
          <w:sz w:val="22"/>
          <w:szCs w:val="22"/>
        </w:rPr>
      </w:pPr>
      <w:bookmarkStart w:id="14" w:name="_Toc415164582"/>
      <w:r w:rsidRPr="379DD125">
        <w:rPr>
          <w:rFonts w:ascii="Consolas" w:eastAsia="Consolas" w:hAnsi="Consolas" w:cs="Consolas"/>
          <w:b/>
          <w:bCs/>
          <w:sz w:val="22"/>
          <w:szCs w:val="22"/>
        </w:rPr>
        <w:t>3.4</w:t>
      </w:r>
      <w:r w:rsidR="2F1D50F3" w:rsidRPr="379DD125">
        <w:rPr>
          <w:rFonts w:ascii="Consolas" w:eastAsia="Consolas" w:hAnsi="Consolas" w:cs="Consolas"/>
          <w:b/>
          <w:bCs/>
          <w:sz w:val="22"/>
          <w:szCs w:val="22"/>
        </w:rPr>
        <w:t xml:space="preserve"> </w:t>
      </w:r>
      <w:r w:rsidR="510072B8" w:rsidRPr="379DD125">
        <w:rPr>
          <w:rFonts w:ascii="Consolas" w:eastAsia="Consolas" w:hAnsi="Consolas" w:cs="Consolas"/>
          <w:b/>
          <w:bCs/>
          <w:sz w:val="22"/>
          <w:szCs w:val="22"/>
        </w:rPr>
        <w:t>Translating multiple sentences</w:t>
      </w:r>
      <w:bookmarkEnd w:id="14"/>
    </w:p>
    <w:p w14:paraId="32A76503" w14:textId="574DF69F" w:rsidR="58BF6C62" w:rsidRDefault="58BF6C62" w:rsidP="64BC84B3">
      <w:pPr>
        <w:ind w:left="720"/>
        <w:rPr>
          <w:rFonts w:ascii="Consolas" w:eastAsia="Consolas" w:hAnsi="Consolas" w:cs="Consolas"/>
        </w:rPr>
      </w:pPr>
      <w:r w:rsidRPr="379DD125">
        <w:rPr>
          <w:rFonts w:ascii="Consolas" w:eastAsia="Consolas" w:hAnsi="Consolas" w:cs="Consolas"/>
        </w:rPr>
        <w:t>This works like translating a single sentence. User can input at most 3 sentences to upload at the same. To translate all three sentences, user cli</w:t>
      </w:r>
      <w:r w:rsidR="105046EA" w:rsidRPr="379DD125">
        <w:rPr>
          <w:rFonts w:ascii="Consolas" w:eastAsia="Consolas" w:hAnsi="Consolas" w:cs="Consolas"/>
        </w:rPr>
        <w:t>cks on each input box and types in a single sentence.</w:t>
      </w:r>
    </w:p>
    <w:p w14:paraId="0E2BDABB" w14:textId="0395A64B" w:rsidR="5E4B469F" w:rsidRPr="00613196" w:rsidRDefault="105046EA" w:rsidP="00613196">
      <w:pPr>
        <w:ind w:left="720"/>
        <w:rPr>
          <w:rFonts w:ascii="Consolas" w:eastAsia="Consolas" w:hAnsi="Consolas" w:cs="Consolas"/>
        </w:rPr>
      </w:pPr>
      <w:r w:rsidRPr="64BC84B3">
        <w:rPr>
          <w:rFonts w:ascii="Consolas" w:eastAsia="Consolas" w:hAnsi="Consolas" w:cs="Consolas"/>
        </w:rPr>
        <w:t>The user then selects translate and the translations appear</w:t>
      </w:r>
      <w:r w:rsidR="00A72074">
        <w:rPr>
          <w:rFonts w:ascii="Consolas" w:eastAsia="Consolas" w:hAnsi="Consolas" w:cs="Consolas"/>
        </w:rPr>
        <w:t xml:space="preserve"> in the corresponding </w:t>
      </w:r>
      <w:r w:rsidR="00613196">
        <w:rPr>
          <w:rFonts w:ascii="Consolas" w:eastAsia="Consolas" w:hAnsi="Consolas" w:cs="Consolas"/>
        </w:rPr>
        <w:t>panels</w:t>
      </w:r>
      <w:r w:rsidRPr="64BC84B3">
        <w:rPr>
          <w:rFonts w:ascii="Consolas" w:eastAsia="Consolas" w:hAnsi="Consolas" w:cs="Consolas"/>
        </w:rPr>
        <w:t xml:space="preserve">. </w:t>
      </w:r>
    </w:p>
    <w:p w14:paraId="73578017" w14:textId="23F6EA79" w:rsidR="105046EA" w:rsidRDefault="105046EA" w:rsidP="64BC84B3">
      <w:pPr>
        <w:ind w:left="720"/>
        <w:rPr>
          <w:rFonts w:ascii="Consolas" w:eastAsia="Consolas" w:hAnsi="Consolas" w:cs="Consolas"/>
        </w:rPr>
      </w:pPr>
      <w:r w:rsidRPr="64BC84B3">
        <w:rPr>
          <w:rFonts w:ascii="Consolas" w:eastAsia="Consolas" w:hAnsi="Consolas" w:cs="Consolas"/>
        </w:rPr>
        <w:t>To view the translation of just a single sentence, user can expand/collapse the translations panels. By clicking on the trans</w:t>
      </w:r>
      <w:r w:rsidR="137C758F" w:rsidRPr="64BC84B3">
        <w:rPr>
          <w:rFonts w:ascii="Consolas" w:eastAsia="Consolas" w:hAnsi="Consolas" w:cs="Consolas"/>
        </w:rPr>
        <w:t>lation panel</w:t>
      </w:r>
      <w:r w:rsidR="009A49BF">
        <w:rPr>
          <w:rFonts w:ascii="Consolas" w:eastAsia="Consolas" w:hAnsi="Consolas" w:cs="Consolas"/>
        </w:rPr>
        <w:t>.</w:t>
      </w:r>
      <w:r w:rsidR="137C758F" w:rsidRPr="64BC84B3">
        <w:rPr>
          <w:rFonts w:ascii="Consolas" w:eastAsia="Consolas" w:hAnsi="Consolas" w:cs="Consolas"/>
        </w:rPr>
        <w:t xml:space="preserve"> </w:t>
      </w:r>
    </w:p>
    <w:p w14:paraId="797AA176" w14:textId="0ED3FA29" w:rsidR="4259ED09" w:rsidRDefault="009A49BF" w:rsidP="64BC84B3">
      <w:pPr>
        <w:rPr>
          <w:rFonts w:ascii="Consolas" w:eastAsia="Consolas" w:hAnsi="Consolas" w:cs="Consolas"/>
        </w:rPr>
      </w:pPr>
      <w:r w:rsidRPr="009A49BF">
        <w:rPr>
          <w:rFonts w:ascii="Consolas" w:eastAsia="Consolas" w:hAnsi="Consolas" w:cs="Consolas"/>
          <w:i/>
          <w:noProof/>
        </w:rPr>
        <w:drawing>
          <wp:anchor distT="0" distB="0" distL="114300" distR="114300" simplePos="0" relativeHeight="251658240" behindDoc="1" locked="0" layoutInCell="1" allowOverlap="1" wp14:anchorId="7530A233" wp14:editId="7A5044D3">
            <wp:simplePos x="0" y="0"/>
            <wp:positionH relativeFrom="column">
              <wp:posOffset>474980</wp:posOffset>
            </wp:positionH>
            <wp:positionV relativeFrom="paragraph">
              <wp:posOffset>-1905</wp:posOffset>
            </wp:positionV>
            <wp:extent cx="5130800" cy="5702300"/>
            <wp:effectExtent l="0" t="0" r="0" b="0"/>
            <wp:wrapTopAndBottom/>
            <wp:docPr id="1172343939" name="Picture 11723439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3939"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30800" cy="5702300"/>
                    </a:xfrm>
                    <a:prstGeom prst="rect">
                      <a:avLst/>
                    </a:prstGeom>
                  </pic:spPr>
                </pic:pic>
              </a:graphicData>
            </a:graphic>
          </wp:anchor>
        </w:drawing>
      </w:r>
    </w:p>
    <w:p w14:paraId="4637F2B3" w14:textId="75D14879" w:rsidR="1C447B55" w:rsidRDefault="1C447B55" w:rsidP="64BC84B3">
      <w:pPr>
        <w:pStyle w:val="Heading2"/>
        <w:ind w:firstLine="720"/>
        <w:rPr>
          <w:rFonts w:ascii="Consolas" w:eastAsia="Consolas" w:hAnsi="Consolas" w:cs="Consolas"/>
          <w:b/>
          <w:bCs/>
          <w:sz w:val="22"/>
          <w:szCs w:val="22"/>
        </w:rPr>
      </w:pPr>
      <w:bookmarkStart w:id="15" w:name="_Toc1691515027"/>
      <w:r w:rsidRPr="379DD125">
        <w:rPr>
          <w:rFonts w:ascii="Consolas" w:eastAsia="Consolas" w:hAnsi="Consolas" w:cs="Consolas"/>
          <w:b/>
          <w:bCs/>
          <w:sz w:val="22"/>
          <w:szCs w:val="22"/>
        </w:rPr>
        <w:t xml:space="preserve">3.5 </w:t>
      </w:r>
      <w:r w:rsidR="185129BC" w:rsidRPr="379DD125">
        <w:rPr>
          <w:rFonts w:ascii="Consolas" w:eastAsia="Consolas" w:hAnsi="Consolas" w:cs="Consolas"/>
          <w:b/>
          <w:bCs/>
          <w:sz w:val="22"/>
          <w:szCs w:val="22"/>
        </w:rPr>
        <w:t>Clear</w:t>
      </w:r>
      <w:r w:rsidR="7A7C2227" w:rsidRPr="379DD125">
        <w:rPr>
          <w:rFonts w:ascii="Consolas" w:eastAsia="Consolas" w:hAnsi="Consolas" w:cs="Consolas"/>
          <w:b/>
          <w:bCs/>
          <w:sz w:val="22"/>
          <w:szCs w:val="22"/>
        </w:rPr>
        <w:t>ing selections</w:t>
      </w:r>
      <w:bookmarkEnd w:id="15"/>
    </w:p>
    <w:p w14:paraId="0537CDC2" w14:textId="58C8B303" w:rsidR="46BA4AEC" w:rsidRDefault="46BA4AEC" w:rsidP="64BC84B3">
      <w:pPr>
        <w:ind w:left="720"/>
        <w:rPr>
          <w:rFonts w:ascii="Consolas" w:eastAsia="Consolas" w:hAnsi="Consolas" w:cs="Consolas"/>
        </w:rPr>
      </w:pPr>
      <w:r w:rsidRPr="64BC84B3">
        <w:rPr>
          <w:rFonts w:ascii="Consolas" w:eastAsia="Consolas" w:hAnsi="Consolas" w:cs="Consolas"/>
        </w:rPr>
        <w:t xml:space="preserve">The user has the option to clear their current input. To do this, user clicks on the “Clear” </w:t>
      </w:r>
      <w:r w:rsidR="3E387F59" w:rsidRPr="64BC84B3">
        <w:rPr>
          <w:rFonts w:ascii="Consolas" w:eastAsia="Consolas" w:hAnsi="Consolas" w:cs="Consolas"/>
        </w:rPr>
        <w:t>button,</w:t>
      </w:r>
      <w:r w:rsidRPr="64BC84B3">
        <w:rPr>
          <w:rFonts w:ascii="Consolas" w:eastAsia="Consolas" w:hAnsi="Consolas" w:cs="Consolas"/>
        </w:rPr>
        <w:t xml:space="preserve"> and this prompts the app to clear all input boxes and translation panels. </w:t>
      </w:r>
    </w:p>
    <w:p w14:paraId="2E535023" w14:textId="29613A97" w:rsidR="46BA4AEC" w:rsidRDefault="46BA4AEC" w:rsidP="64BC84B3">
      <w:pPr>
        <w:jc w:val="center"/>
        <w:rPr>
          <w:rFonts w:ascii="Consolas" w:eastAsia="Consolas" w:hAnsi="Consolas" w:cs="Consolas"/>
          <w:i/>
          <w:iCs/>
        </w:rPr>
      </w:pPr>
    </w:p>
    <w:p w14:paraId="452FE745" w14:textId="77777777" w:rsidR="009A49BF" w:rsidRDefault="009A49BF" w:rsidP="64BC84B3">
      <w:pPr>
        <w:jc w:val="center"/>
        <w:rPr>
          <w:rFonts w:ascii="Consolas" w:eastAsia="Consolas" w:hAnsi="Consolas" w:cs="Consolas"/>
          <w:i/>
          <w:iCs/>
        </w:rPr>
      </w:pPr>
    </w:p>
    <w:p w14:paraId="6B56B6CC" w14:textId="77777777" w:rsidR="009A49BF" w:rsidRDefault="009A49BF" w:rsidP="64BC84B3">
      <w:pPr>
        <w:jc w:val="center"/>
        <w:rPr>
          <w:rFonts w:ascii="Consolas" w:eastAsia="Consolas" w:hAnsi="Consolas" w:cs="Consolas"/>
          <w:i/>
          <w:iCs/>
        </w:rPr>
      </w:pPr>
    </w:p>
    <w:p w14:paraId="36F56376" w14:textId="77777777" w:rsidR="009A49BF" w:rsidRDefault="009A49BF" w:rsidP="64BC84B3">
      <w:pPr>
        <w:jc w:val="center"/>
        <w:rPr>
          <w:rFonts w:ascii="Consolas" w:eastAsia="Consolas" w:hAnsi="Consolas" w:cs="Consolas"/>
          <w:i/>
          <w:iCs/>
        </w:rPr>
      </w:pPr>
    </w:p>
    <w:p w14:paraId="04BF8596" w14:textId="287CE5AD" w:rsidR="7A9359AC" w:rsidRDefault="7A9359AC" w:rsidP="64BC84B3">
      <w:pPr>
        <w:pStyle w:val="Heading2"/>
        <w:ind w:firstLine="720"/>
        <w:rPr>
          <w:rFonts w:ascii="Consolas" w:eastAsia="Consolas" w:hAnsi="Consolas" w:cs="Consolas"/>
          <w:b/>
          <w:bCs/>
          <w:sz w:val="22"/>
          <w:szCs w:val="22"/>
        </w:rPr>
      </w:pPr>
      <w:bookmarkStart w:id="16" w:name="_Toc1645812645"/>
      <w:r w:rsidRPr="379DD125">
        <w:rPr>
          <w:rFonts w:ascii="Consolas" w:eastAsia="Consolas" w:hAnsi="Consolas" w:cs="Consolas"/>
          <w:b/>
          <w:bCs/>
          <w:sz w:val="22"/>
          <w:szCs w:val="22"/>
        </w:rPr>
        <w:t xml:space="preserve">3.6 </w:t>
      </w:r>
      <w:r w:rsidR="185129BC" w:rsidRPr="379DD125">
        <w:rPr>
          <w:rFonts w:ascii="Consolas" w:eastAsia="Consolas" w:hAnsi="Consolas" w:cs="Consolas"/>
          <w:b/>
          <w:bCs/>
          <w:sz w:val="22"/>
          <w:szCs w:val="22"/>
        </w:rPr>
        <w:t>Random Sentence Generation</w:t>
      </w:r>
      <w:bookmarkEnd w:id="16"/>
    </w:p>
    <w:p w14:paraId="23C538FC" w14:textId="1A789FEB" w:rsidR="7220B632" w:rsidRDefault="6DA49D10" w:rsidP="009A49BF">
      <w:pPr>
        <w:ind w:left="720"/>
        <w:rPr>
          <w:rFonts w:ascii="Consolas" w:eastAsia="Consolas" w:hAnsi="Consolas" w:cs="Consolas"/>
          <w:i/>
          <w:iCs/>
        </w:rPr>
      </w:pPr>
      <w:r w:rsidRPr="64BC84B3">
        <w:rPr>
          <w:rFonts w:ascii="Consolas" w:eastAsia="Consolas" w:hAnsi="Consolas" w:cs="Consolas"/>
        </w:rPr>
        <w:t>T</w:t>
      </w:r>
      <w:r w:rsidR="6E59DD8D" w:rsidRPr="64BC84B3">
        <w:rPr>
          <w:rFonts w:ascii="Consolas" w:eastAsia="Consolas" w:hAnsi="Consolas" w:cs="Consolas"/>
        </w:rPr>
        <w:t xml:space="preserve">o generate a randomly translated sentence, user must click the “Random” </w:t>
      </w:r>
      <w:r w:rsidR="20995C3A" w:rsidRPr="64BC84B3">
        <w:rPr>
          <w:rFonts w:ascii="Consolas" w:eastAsia="Consolas" w:hAnsi="Consolas" w:cs="Consolas"/>
        </w:rPr>
        <w:t>button,</w:t>
      </w:r>
      <w:r w:rsidR="6E59DD8D" w:rsidRPr="64BC84B3">
        <w:rPr>
          <w:rFonts w:ascii="Consolas" w:eastAsia="Consolas" w:hAnsi="Consolas" w:cs="Consolas"/>
        </w:rPr>
        <w:t xml:space="preserve"> and this will prompt the web app to generate a rando</w:t>
      </w:r>
      <w:r w:rsidR="05EA9EF4" w:rsidRPr="64BC84B3">
        <w:rPr>
          <w:rFonts w:ascii="Consolas" w:eastAsia="Consolas" w:hAnsi="Consolas" w:cs="Consolas"/>
        </w:rPr>
        <w:t xml:space="preserve">m </w:t>
      </w:r>
      <w:r w:rsidR="6E59DD8D" w:rsidRPr="64BC84B3">
        <w:rPr>
          <w:rFonts w:ascii="Consolas" w:eastAsia="Consolas" w:hAnsi="Consolas" w:cs="Consolas"/>
        </w:rPr>
        <w:t xml:space="preserve">sentence </w:t>
      </w:r>
      <w:r w:rsidR="009A49BF">
        <w:rPr>
          <w:rFonts w:ascii="Consolas" w:eastAsia="Consolas" w:hAnsi="Consolas" w:cs="Consolas"/>
        </w:rPr>
        <w:t>which will appear in the relevant text field. The user must then select the translate button to complete the translation.</w:t>
      </w:r>
    </w:p>
    <w:p w14:paraId="4468109F" w14:textId="10CF93FA" w:rsidR="4259ED09" w:rsidRDefault="4259ED09" w:rsidP="64BC84B3">
      <w:pPr>
        <w:rPr>
          <w:rFonts w:ascii="Consolas" w:eastAsia="Consolas" w:hAnsi="Consolas" w:cs="Consolas"/>
        </w:rPr>
      </w:pPr>
    </w:p>
    <w:p w14:paraId="7B1064F6" w14:textId="75470FBE" w:rsidR="185129BC" w:rsidRDefault="185129BC" w:rsidP="379DD125">
      <w:pPr>
        <w:pStyle w:val="Heading1"/>
        <w:numPr>
          <w:ilvl w:val="0"/>
          <w:numId w:val="11"/>
        </w:numPr>
        <w:rPr>
          <w:rFonts w:ascii="Consolas" w:eastAsia="Consolas" w:hAnsi="Consolas" w:cs="Consolas"/>
          <w:b/>
          <w:bCs/>
          <w:sz w:val="28"/>
          <w:szCs w:val="28"/>
        </w:rPr>
      </w:pPr>
      <w:bookmarkStart w:id="17" w:name="_Toc983391778"/>
      <w:r w:rsidRPr="379DD125">
        <w:rPr>
          <w:rFonts w:ascii="Consolas" w:eastAsia="Consolas" w:hAnsi="Consolas" w:cs="Consolas"/>
          <w:b/>
          <w:bCs/>
          <w:sz w:val="28"/>
          <w:szCs w:val="28"/>
        </w:rPr>
        <w:t>Troubleshoot and support</w:t>
      </w:r>
      <w:bookmarkEnd w:id="17"/>
    </w:p>
    <w:p w14:paraId="005D9F38" w14:textId="2DF7035B" w:rsidR="70ECE596" w:rsidRDefault="70ECE596" w:rsidP="64BC84B3">
      <w:pPr>
        <w:pStyle w:val="Heading2"/>
        <w:numPr>
          <w:ilvl w:val="1"/>
          <w:numId w:val="11"/>
        </w:numPr>
        <w:rPr>
          <w:rFonts w:ascii="Consolas" w:eastAsia="Consolas" w:hAnsi="Consolas" w:cs="Consolas"/>
          <w:b/>
          <w:bCs/>
          <w:sz w:val="22"/>
          <w:szCs w:val="22"/>
        </w:rPr>
      </w:pPr>
      <w:bookmarkStart w:id="18" w:name="_Toc500085336"/>
      <w:r w:rsidRPr="379DD125">
        <w:rPr>
          <w:rFonts w:ascii="Consolas" w:eastAsia="Consolas" w:hAnsi="Consolas" w:cs="Consolas"/>
          <w:b/>
          <w:bCs/>
          <w:sz w:val="22"/>
          <w:szCs w:val="22"/>
        </w:rPr>
        <w:t>Sentence not being translated</w:t>
      </w:r>
      <w:bookmarkEnd w:id="18"/>
    </w:p>
    <w:p w14:paraId="582FD49D" w14:textId="2BF748E5" w:rsidR="4D788EF1" w:rsidRDefault="4D788EF1" w:rsidP="4FCEA2F6">
      <w:pPr>
        <w:ind w:left="1440"/>
        <w:rPr>
          <w:rFonts w:ascii="Consolas" w:eastAsia="Consolas" w:hAnsi="Consolas" w:cs="Consolas"/>
        </w:rPr>
      </w:pPr>
      <w:r w:rsidRPr="4FCEA2F6">
        <w:rPr>
          <w:rFonts w:ascii="Consolas" w:eastAsia="Consolas" w:hAnsi="Consolas" w:cs="Consolas"/>
        </w:rPr>
        <w:t xml:space="preserve">Each pgf file contains a set of words that can be translated. As such there are certain sentences that may not be translated when the user either: </w:t>
      </w:r>
      <w:commentRangeStart w:id="19"/>
      <w:commentRangeEnd w:id="19"/>
      <w:r>
        <w:commentReference w:id="19"/>
      </w:r>
    </w:p>
    <w:p w14:paraId="7C6FB2FC" w14:textId="1C1E0025" w:rsidR="4D788EF1" w:rsidRDefault="4D788EF1" w:rsidP="4FCEA2F6">
      <w:pPr>
        <w:pStyle w:val="ListParagraph"/>
        <w:numPr>
          <w:ilvl w:val="2"/>
          <w:numId w:val="3"/>
        </w:numPr>
        <w:rPr>
          <w:rFonts w:ascii="Consolas" w:eastAsia="Consolas" w:hAnsi="Consolas" w:cs="Consolas"/>
        </w:rPr>
      </w:pPr>
      <w:r w:rsidRPr="4FCEA2F6">
        <w:rPr>
          <w:rFonts w:ascii="Consolas" w:eastAsia="Consolas" w:hAnsi="Consolas" w:cs="Consolas"/>
        </w:rPr>
        <w:t xml:space="preserve">Uses a word that the pgf does not contain, </w:t>
      </w:r>
    </w:p>
    <w:p w14:paraId="73312E86" w14:textId="0E0D5980" w:rsidR="4D788EF1" w:rsidRDefault="79B23188" w:rsidP="4FCEA2F6">
      <w:pPr>
        <w:pStyle w:val="ListParagraph"/>
        <w:numPr>
          <w:ilvl w:val="2"/>
          <w:numId w:val="3"/>
        </w:numPr>
        <w:rPr>
          <w:rFonts w:ascii="Consolas" w:eastAsia="Consolas" w:hAnsi="Consolas" w:cs="Consolas"/>
        </w:rPr>
      </w:pPr>
      <w:r w:rsidRPr="379DD125">
        <w:rPr>
          <w:rFonts w:ascii="Consolas" w:eastAsia="Consolas" w:hAnsi="Consolas" w:cs="Consolas"/>
        </w:rPr>
        <w:t>Attempts</w:t>
      </w:r>
      <w:r w:rsidR="002B5E4F" w:rsidRPr="379DD125">
        <w:rPr>
          <w:rFonts w:ascii="Consolas" w:eastAsia="Consolas" w:hAnsi="Consolas" w:cs="Consolas"/>
        </w:rPr>
        <w:t xml:space="preserve"> to translate an incomplete sentence</w:t>
      </w:r>
    </w:p>
    <w:p w14:paraId="7E8B5E5B" w14:textId="36985210" w:rsidR="009A11EE" w:rsidRDefault="009A11EE" w:rsidP="4FCEA2F6">
      <w:pPr>
        <w:ind w:left="720" w:firstLine="720"/>
        <w:rPr>
          <w:rFonts w:ascii="Consolas" w:eastAsia="Consolas" w:hAnsi="Consolas" w:cs="Consolas"/>
        </w:rPr>
      </w:pPr>
      <w:r w:rsidRPr="4FCEA2F6">
        <w:rPr>
          <w:rFonts w:ascii="Consolas" w:eastAsia="Consolas" w:hAnsi="Consolas" w:cs="Consolas"/>
        </w:rPr>
        <w:t>Steps to follow w</w:t>
      </w:r>
      <w:r w:rsidR="4D788EF1" w:rsidRPr="4FCEA2F6">
        <w:rPr>
          <w:rFonts w:ascii="Consolas" w:eastAsia="Consolas" w:hAnsi="Consolas" w:cs="Consolas"/>
        </w:rPr>
        <w:t>hen this happens:</w:t>
      </w:r>
    </w:p>
    <w:p w14:paraId="4330149C" w14:textId="23CBFB2F" w:rsidR="4FCEA2F6" w:rsidRDefault="4D788EF1" w:rsidP="379DD125">
      <w:pPr>
        <w:pStyle w:val="ListParagraph"/>
        <w:numPr>
          <w:ilvl w:val="2"/>
          <w:numId w:val="2"/>
        </w:numPr>
        <w:rPr>
          <w:rFonts w:ascii="Consolas" w:eastAsia="Consolas" w:hAnsi="Consolas" w:cs="Consolas"/>
        </w:rPr>
      </w:pPr>
      <w:r w:rsidRPr="379DD125">
        <w:rPr>
          <w:rFonts w:ascii="Consolas" w:eastAsia="Consolas" w:hAnsi="Consolas" w:cs="Consolas"/>
        </w:rPr>
        <w:t xml:space="preserve">Try to restructure sentence to contain words that are in the pgf file. </w:t>
      </w:r>
    </w:p>
    <w:p w14:paraId="4D1F7012" w14:textId="7F51D22D" w:rsidR="6D4A8B5A" w:rsidRDefault="6D4A8B5A" w:rsidP="379DD125">
      <w:pPr>
        <w:pStyle w:val="ListParagraph"/>
        <w:numPr>
          <w:ilvl w:val="2"/>
          <w:numId w:val="2"/>
        </w:numPr>
        <w:rPr>
          <w:rFonts w:ascii="Consolas" w:eastAsia="Consolas" w:hAnsi="Consolas" w:cs="Consolas"/>
        </w:rPr>
      </w:pPr>
      <w:r w:rsidRPr="379DD125">
        <w:rPr>
          <w:rFonts w:ascii="Consolas" w:eastAsia="Consolas" w:hAnsi="Consolas" w:cs="Consolas"/>
        </w:rPr>
        <w:t xml:space="preserve">Make sure that the correct grammar file has been uploaded (see </w:t>
      </w:r>
      <w:hyperlink w:anchor="_3.1_Uploading_a">
        <w:r w:rsidRPr="379DD125">
          <w:rPr>
            <w:rStyle w:val="Hyperlink"/>
            <w:rFonts w:ascii="Consolas" w:eastAsia="Consolas" w:hAnsi="Consolas" w:cs="Consolas"/>
            <w:i/>
            <w:iCs/>
          </w:rPr>
          <w:t>uploading grammar file</w:t>
        </w:r>
      </w:hyperlink>
      <w:r w:rsidRPr="379DD125">
        <w:rPr>
          <w:rFonts w:ascii="Consolas" w:eastAsia="Consolas" w:hAnsi="Consolas" w:cs="Consolas"/>
        </w:rPr>
        <w:t>)</w:t>
      </w:r>
    </w:p>
    <w:p w14:paraId="0BCF14BB" w14:textId="48B93EC6" w:rsidR="6D4A8B5A" w:rsidRDefault="6D4A8B5A" w:rsidP="379DD125">
      <w:pPr>
        <w:pStyle w:val="ListParagraph"/>
        <w:numPr>
          <w:ilvl w:val="2"/>
          <w:numId w:val="2"/>
        </w:numPr>
        <w:rPr>
          <w:rFonts w:ascii="Consolas" w:eastAsia="Consolas" w:hAnsi="Consolas" w:cs="Consolas"/>
        </w:rPr>
      </w:pPr>
      <w:r w:rsidRPr="379DD125">
        <w:rPr>
          <w:rFonts w:ascii="Consolas" w:eastAsia="Consolas" w:hAnsi="Consolas" w:cs="Consolas"/>
        </w:rPr>
        <w:t>Make sure that the correct category has been selected (</w:t>
      </w:r>
      <w:hyperlink w:anchor="_3.2_Changing_translating">
        <w:r w:rsidRPr="379DD125">
          <w:rPr>
            <w:rStyle w:val="Hyperlink"/>
            <w:rFonts w:ascii="Consolas" w:eastAsia="Consolas" w:hAnsi="Consolas" w:cs="Consolas"/>
            <w:i/>
            <w:iCs/>
          </w:rPr>
          <w:t xml:space="preserve">see </w:t>
        </w:r>
        <w:r w:rsidR="42AB3680" w:rsidRPr="379DD125">
          <w:rPr>
            <w:rStyle w:val="Hyperlink"/>
            <w:rFonts w:ascii="Consolas" w:eastAsia="Consolas" w:hAnsi="Consolas" w:cs="Consolas"/>
            <w:i/>
            <w:iCs/>
          </w:rPr>
          <w:t>changing translations settings</w:t>
        </w:r>
      </w:hyperlink>
      <w:r w:rsidRPr="379DD125">
        <w:rPr>
          <w:rFonts w:ascii="Consolas" w:eastAsia="Consolas" w:hAnsi="Consolas" w:cs="Consolas"/>
        </w:rPr>
        <w:t>)</w:t>
      </w:r>
    </w:p>
    <w:p w14:paraId="2EF08E61" w14:textId="1C3E7943" w:rsidR="379DD125" w:rsidRDefault="379DD125" w:rsidP="379DD125">
      <w:pPr>
        <w:rPr>
          <w:rFonts w:ascii="Consolas" w:eastAsia="Consolas" w:hAnsi="Consolas" w:cs="Consolas"/>
        </w:rPr>
      </w:pPr>
    </w:p>
    <w:p w14:paraId="7A04D531" w14:textId="6252AB88" w:rsidR="154AD3C5" w:rsidRDefault="154AD3C5" w:rsidP="379DD125">
      <w:pPr>
        <w:pStyle w:val="ListParagraph"/>
        <w:numPr>
          <w:ilvl w:val="1"/>
          <w:numId w:val="11"/>
        </w:numPr>
        <w:rPr>
          <w:rStyle w:val="Heading2Char"/>
          <w:rFonts w:ascii="Consolas" w:eastAsia="Consolas" w:hAnsi="Consolas" w:cs="Consolas"/>
          <w:b/>
          <w:bCs/>
          <w:sz w:val="22"/>
          <w:szCs w:val="22"/>
        </w:rPr>
      </w:pPr>
      <w:bookmarkStart w:id="21" w:name="_Toc1457703052"/>
      <w:r w:rsidRPr="379DD125">
        <w:rPr>
          <w:rStyle w:val="Heading2Char"/>
          <w:rFonts w:ascii="Consolas" w:eastAsia="Consolas" w:hAnsi="Consolas" w:cs="Consolas"/>
          <w:b/>
          <w:bCs/>
          <w:sz w:val="22"/>
          <w:szCs w:val="22"/>
        </w:rPr>
        <w:t>Support</w:t>
      </w:r>
      <w:bookmarkEnd w:id="21"/>
    </w:p>
    <w:p w14:paraId="4C6CAD5E" w14:textId="27D923E5" w:rsidR="373ABBAA" w:rsidRDefault="373ABBAA" w:rsidP="379DD125">
      <w:pPr>
        <w:ind w:left="720"/>
        <w:rPr>
          <w:rFonts w:ascii="Consolas" w:eastAsia="Consolas" w:hAnsi="Consolas" w:cs="Consolas"/>
        </w:rPr>
      </w:pPr>
      <w:r w:rsidRPr="379DD125">
        <w:rPr>
          <w:rFonts w:ascii="Consolas" w:eastAsia="Consolas" w:hAnsi="Consolas" w:cs="Consolas"/>
        </w:rPr>
        <w:t>To learn more about how the grammatical framework works follow the link:</w:t>
      </w:r>
    </w:p>
    <w:p w14:paraId="0B5394B8" w14:textId="358F4F6D" w:rsidR="373ABBAA" w:rsidRDefault="009C7A73" w:rsidP="379DD125">
      <w:pPr>
        <w:ind w:left="720"/>
        <w:rPr>
          <w:rFonts w:ascii="Consolas" w:eastAsia="Consolas" w:hAnsi="Consolas" w:cs="Consolas"/>
        </w:rPr>
      </w:pPr>
      <w:hyperlink r:id="rId20">
        <w:r w:rsidR="373ABBAA" w:rsidRPr="379DD125">
          <w:rPr>
            <w:rStyle w:val="Hyperlink"/>
            <w:rFonts w:ascii="Consolas" w:eastAsia="Consolas" w:hAnsi="Consolas" w:cs="Consolas"/>
          </w:rPr>
          <w:t>https://www.grammaticalframework.org/</w:t>
        </w:r>
      </w:hyperlink>
      <w:r w:rsidR="373ABBAA" w:rsidRPr="379DD125">
        <w:rPr>
          <w:rFonts w:ascii="Consolas" w:eastAsia="Consolas" w:hAnsi="Consolas" w:cs="Consolas"/>
        </w:rPr>
        <w:t xml:space="preserve"> </w:t>
      </w:r>
    </w:p>
    <w:p w14:paraId="421CEFEB" w14:textId="25DDA2BB" w:rsidR="154AD3C5" w:rsidRDefault="154AD3C5" w:rsidP="64BC84B3">
      <w:pPr>
        <w:ind w:left="720"/>
        <w:rPr>
          <w:rFonts w:ascii="Consolas" w:eastAsia="Consolas" w:hAnsi="Consolas" w:cs="Consolas"/>
        </w:rPr>
      </w:pPr>
      <w:r w:rsidRPr="64BC84B3">
        <w:rPr>
          <w:rFonts w:ascii="Consolas" w:eastAsia="Consolas" w:hAnsi="Consolas" w:cs="Consolas"/>
        </w:rPr>
        <w:t xml:space="preserve">Please contact the following people </w:t>
      </w:r>
      <w:r w:rsidR="53EFB8F6" w:rsidRPr="64BC84B3">
        <w:rPr>
          <w:rFonts w:ascii="Consolas" w:eastAsia="Consolas" w:hAnsi="Consolas" w:cs="Consolas"/>
        </w:rPr>
        <w:t xml:space="preserve">for any additional questions about the use of the application. </w:t>
      </w:r>
    </w:p>
    <w:tbl>
      <w:tblPr>
        <w:tblStyle w:val="TableGrid"/>
        <w:tblW w:w="0" w:type="auto"/>
        <w:tblLayout w:type="fixed"/>
        <w:tblLook w:val="04A0" w:firstRow="1" w:lastRow="0" w:firstColumn="1" w:lastColumn="0" w:noHBand="0" w:noVBand="1"/>
      </w:tblPr>
      <w:tblGrid>
        <w:gridCol w:w="1592"/>
        <w:gridCol w:w="3400"/>
        <w:gridCol w:w="2551"/>
        <w:gridCol w:w="3022"/>
      </w:tblGrid>
      <w:tr w:rsidR="64BC84B3" w14:paraId="7C2F70D8" w14:textId="77777777" w:rsidTr="379DD125">
        <w:trPr>
          <w:trHeight w:val="300"/>
        </w:trPr>
        <w:tc>
          <w:tcPr>
            <w:tcW w:w="1592" w:type="dxa"/>
            <w:tcBorders>
              <w:top w:val="single" w:sz="8" w:space="0" w:color="auto"/>
              <w:left w:val="single" w:sz="8" w:space="0" w:color="auto"/>
              <w:bottom w:val="single" w:sz="8" w:space="0" w:color="auto"/>
              <w:right w:val="single" w:sz="8" w:space="0" w:color="auto"/>
            </w:tcBorders>
            <w:shd w:val="clear" w:color="auto" w:fill="1F497D"/>
            <w:tcMar>
              <w:left w:w="108" w:type="dxa"/>
              <w:right w:w="108" w:type="dxa"/>
            </w:tcMar>
            <w:vAlign w:val="center"/>
          </w:tcPr>
          <w:p w14:paraId="34C609B1" w14:textId="5A0A75B9" w:rsidR="64BC84B3" w:rsidRDefault="64BC84B3" w:rsidP="64BC84B3">
            <w:pPr>
              <w:spacing w:after="120"/>
              <w:jc w:val="center"/>
              <w:rPr>
                <w:rFonts w:ascii="Consolas" w:eastAsia="Consolas" w:hAnsi="Consolas" w:cs="Consolas"/>
                <w:b/>
                <w:bCs/>
                <w:color w:val="FFFFFF" w:themeColor="background1"/>
                <w:sz w:val="19"/>
                <w:szCs w:val="19"/>
                <w:lang w:val="en-US"/>
              </w:rPr>
            </w:pPr>
            <w:r w:rsidRPr="64BC84B3">
              <w:rPr>
                <w:rFonts w:ascii="Consolas" w:eastAsia="Consolas" w:hAnsi="Consolas" w:cs="Consolas"/>
                <w:b/>
                <w:bCs/>
                <w:color w:val="FFFFFF" w:themeColor="background1"/>
                <w:sz w:val="19"/>
                <w:szCs w:val="19"/>
                <w:lang w:val="en-US"/>
              </w:rPr>
              <w:t>Contact</w:t>
            </w:r>
          </w:p>
        </w:tc>
        <w:tc>
          <w:tcPr>
            <w:tcW w:w="3400" w:type="dxa"/>
            <w:tcBorders>
              <w:top w:val="single" w:sz="8" w:space="0" w:color="auto"/>
              <w:left w:val="single" w:sz="8" w:space="0" w:color="auto"/>
              <w:bottom w:val="single" w:sz="8" w:space="0" w:color="auto"/>
              <w:right w:val="single" w:sz="8" w:space="0" w:color="auto"/>
            </w:tcBorders>
            <w:shd w:val="clear" w:color="auto" w:fill="1F497D"/>
            <w:tcMar>
              <w:left w:w="108" w:type="dxa"/>
              <w:right w:w="108" w:type="dxa"/>
            </w:tcMar>
            <w:vAlign w:val="center"/>
          </w:tcPr>
          <w:p w14:paraId="3E78C07D" w14:textId="03F3F646" w:rsidR="64BC84B3" w:rsidRDefault="64BC84B3" w:rsidP="64BC84B3">
            <w:pPr>
              <w:spacing w:after="120"/>
              <w:jc w:val="center"/>
              <w:rPr>
                <w:rFonts w:ascii="Consolas" w:eastAsia="Consolas" w:hAnsi="Consolas" w:cs="Consolas"/>
                <w:b/>
                <w:bCs/>
                <w:color w:val="FFFFFF" w:themeColor="background1"/>
                <w:sz w:val="19"/>
                <w:szCs w:val="19"/>
                <w:lang w:val="en-US"/>
              </w:rPr>
            </w:pPr>
            <w:r w:rsidRPr="64BC84B3">
              <w:rPr>
                <w:rFonts w:ascii="Consolas" w:eastAsia="Consolas" w:hAnsi="Consolas" w:cs="Consolas"/>
                <w:b/>
                <w:bCs/>
                <w:color w:val="FFFFFF" w:themeColor="background1"/>
                <w:sz w:val="19"/>
                <w:szCs w:val="19"/>
                <w:lang w:val="en-US"/>
              </w:rPr>
              <w:t>Organization</w:t>
            </w:r>
          </w:p>
        </w:tc>
        <w:tc>
          <w:tcPr>
            <w:tcW w:w="2551" w:type="dxa"/>
            <w:tcBorders>
              <w:top w:val="single" w:sz="8" w:space="0" w:color="auto"/>
              <w:left w:val="single" w:sz="8" w:space="0" w:color="auto"/>
              <w:bottom w:val="single" w:sz="8" w:space="0" w:color="auto"/>
              <w:right w:val="single" w:sz="8" w:space="0" w:color="auto"/>
            </w:tcBorders>
            <w:shd w:val="clear" w:color="auto" w:fill="1F497D"/>
            <w:tcMar>
              <w:left w:w="108" w:type="dxa"/>
              <w:right w:w="108" w:type="dxa"/>
            </w:tcMar>
            <w:vAlign w:val="center"/>
          </w:tcPr>
          <w:p w14:paraId="1CDEC92F" w14:textId="0256CA49" w:rsidR="64BC84B3" w:rsidRDefault="64BC84B3" w:rsidP="64BC84B3">
            <w:pPr>
              <w:spacing w:after="120"/>
              <w:jc w:val="center"/>
              <w:rPr>
                <w:rFonts w:ascii="Consolas" w:eastAsia="Consolas" w:hAnsi="Consolas" w:cs="Consolas"/>
                <w:b/>
                <w:bCs/>
                <w:color w:val="FFFFFF" w:themeColor="background1"/>
                <w:sz w:val="19"/>
                <w:szCs w:val="19"/>
                <w:lang w:val="en-US"/>
              </w:rPr>
            </w:pPr>
            <w:r w:rsidRPr="64BC84B3">
              <w:rPr>
                <w:rFonts w:ascii="Consolas" w:eastAsia="Consolas" w:hAnsi="Consolas" w:cs="Consolas"/>
                <w:b/>
                <w:bCs/>
                <w:color w:val="FFFFFF" w:themeColor="background1"/>
                <w:sz w:val="19"/>
                <w:szCs w:val="19"/>
                <w:lang w:val="en-US"/>
              </w:rPr>
              <w:t>Email</w:t>
            </w:r>
          </w:p>
        </w:tc>
        <w:tc>
          <w:tcPr>
            <w:tcW w:w="3022" w:type="dxa"/>
            <w:tcBorders>
              <w:top w:val="single" w:sz="8" w:space="0" w:color="auto"/>
              <w:left w:val="single" w:sz="8" w:space="0" w:color="auto"/>
              <w:bottom w:val="single" w:sz="8" w:space="0" w:color="auto"/>
              <w:right w:val="single" w:sz="8" w:space="0" w:color="auto"/>
            </w:tcBorders>
            <w:shd w:val="clear" w:color="auto" w:fill="1F497D"/>
            <w:tcMar>
              <w:left w:w="108" w:type="dxa"/>
              <w:right w:w="108" w:type="dxa"/>
            </w:tcMar>
            <w:vAlign w:val="center"/>
          </w:tcPr>
          <w:p w14:paraId="71A66BD6" w14:textId="3516F737" w:rsidR="64BC84B3" w:rsidRDefault="64BC84B3" w:rsidP="64BC84B3">
            <w:pPr>
              <w:spacing w:after="120"/>
              <w:jc w:val="center"/>
              <w:rPr>
                <w:rFonts w:ascii="Consolas" w:eastAsia="Consolas" w:hAnsi="Consolas" w:cs="Consolas"/>
                <w:b/>
                <w:bCs/>
                <w:color w:val="FFFFFF" w:themeColor="background1"/>
                <w:sz w:val="19"/>
                <w:szCs w:val="19"/>
                <w:lang w:val="en-US"/>
              </w:rPr>
            </w:pPr>
            <w:r w:rsidRPr="64BC84B3">
              <w:rPr>
                <w:rFonts w:ascii="Consolas" w:eastAsia="Consolas" w:hAnsi="Consolas" w:cs="Consolas"/>
                <w:b/>
                <w:bCs/>
                <w:color w:val="FFFFFF" w:themeColor="background1"/>
                <w:sz w:val="19"/>
                <w:szCs w:val="19"/>
                <w:lang w:val="en-US"/>
              </w:rPr>
              <w:t>Role</w:t>
            </w:r>
          </w:p>
        </w:tc>
      </w:tr>
      <w:tr w:rsidR="64BC84B3" w14:paraId="2B87754A" w14:textId="77777777" w:rsidTr="379DD125">
        <w:trPr>
          <w:trHeight w:val="300"/>
        </w:trPr>
        <w:tc>
          <w:tcPr>
            <w:tcW w:w="1592" w:type="dxa"/>
            <w:tcBorders>
              <w:top w:val="single" w:sz="8" w:space="0" w:color="auto"/>
              <w:left w:val="single" w:sz="8" w:space="0" w:color="auto"/>
              <w:bottom w:val="single" w:sz="8" w:space="0" w:color="auto"/>
              <w:right w:val="single" w:sz="8" w:space="0" w:color="auto"/>
            </w:tcBorders>
            <w:tcMar>
              <w:left w:w="108" w:type="dxa"/>
              <w:right w:w="108" w:type="dxa"/>
            </w:tcMar>
          </w:tcPr>
          <w:p w14:paraId="024AED85" w14:textId="0A8163F3" w:rsidR="6BE7071B" w:rsidRDefault="6BE7071B" w:rsidP="64BC84B3">
            <w:pPr>
              <w:spacing w:before="20" w:after="120"/>
              <w:rPr>
                <w:rFonts w:ascii="Consolas" w:eastAsia="Consolas" w:hAnsi="Consolas" w:cs="Consolas"/>
                <w:sz w:val="19"/>
                <w:szCs w:val="19"/>
                <w:lang w:val="en-US"/>
              </w:rPr>
            </w:pPr>
            <w:r w:rsidRPr="64BC84B3">
              <w:rPr>
                <w:rFonts w:ascii="Consolas" w:eastAsia="Consolas" w:hAnsi="Consolas" w:cs="Consolas"/>
                <w:sz w:val="19"/>
                <w:szCs w:val="19"/>
                <w:lang w:val="en-US"/>
              </w:rPr>
              <w:t>Dean Kopping</w:t>
            </w:r>
          </w:p>
        </w:tc>
        <w:tc>
          <w:tcPr>
            <w:tcW w:w="3400" w:type="dxa"/>
            <w:tcBorders>
              <w:top w:val="single" w:sz="8" w:space="0" w:color="auto"/>
              <w:left w:val="single" w:sz="8" w:space="0" w:color="auto"/>
              <w:bottom w:val="single" w:sz="8" w:space="0" w:color="auto"/>
              <w:right w:val="single" w:sz="8" w:space="0" w:color="auto"/>
            </w:tcBorders>
            <w:tcMar>
              <w:left w:w="108" w:type="dxa"/>
              <w:right w:w="108" w:type="dxa"/>
            </w:tcMar>
          </w:tcPr>
          <w:p w14:paraId="629DBEC1" w14:textId="71F10D06" w:rsidR="59D21D38" w:rsidRDefault="59D21D38" w:rsidP="64BC84B3">
            <w:pPr>
              <w:spacing w:before="20" w:after="120"/>
              <w:rPr>
                <w:rFonts w:ascii="Consolas" w:eastAsia="Consolas" w:hAnsi="Consolas" w:cs="Consolas"/>
                <w:sz w:val="19"/>
                <w:szCs w:val="19"/>
                <w:lang w:val="en-US"/>
              </w:rPr>
            </w:pPr>
            <w:r w:rsidRPr="64BC84B3">
              <w:rPr>
                <w:rFonts w:ascii="Consolas" w:eastAsia="Consolas" w:hAnsi="Consolas" w:cs="Consolas"/>
                <w:sz w:val="19"/>
                <w:szCs w:val="19"/>
                <w:lang w:val="en-US"/>
              </w:rPr>
              <w:t xml:space="preserve">University of Cape Town </w:t>
            </w:r>
          </w:p>
        </w:tc>
        <w:tc>
          <w:tcPr>
            <w:tcW w:w="2551" w:type="dxa"/>
            <w:tcBorders>
              <w:top w:val="single" w:sz="8" w:space="0" w:color="auto"/>
              <w:left w:val="single" w:sz="8" w:space="0" w:color="auto"/>
              <w:bottom w:val="single" w:sz="8" w:space="0" w:color="auto"/>
              <w:right w:val="single" w:sz="8" w:space="0" w:color="auto"/>
            </w:tcBorders>
            <w:tcMar>
              <w:left w:w="108" w:type="dxa"/>
              <w:right w:w="108" w:type="dxa"/>
            </w:tcMar>
          </w:tcPr>
          <w:p w14:paraId="01B1CD23" w14:textId="4DFF2D96" w:rsidR="4AD2ECF5" w:rsidRDefault="4AD2ECF5" w:rsidP="64BC84B3">
            <w:pPr>
              <w:spacing w:before="20" w:after="120"/>
              <w:rPr>
                <w:rFonts w:ascii="Consolas" w:eastAsia="Consolas" w:hAnsi="Consolas" w:cs="Consolas"/>
                <w:sz w:val="19"/>
                <w:szCs w:val="19"/>
                <w:lang w:val="en-US"/>
              </w:rPr>
            </w:pPr>
            <w:r w:rsidRPr="64BC84B3">
              <w:rPr>
                <w:rFonts w:ascii="Consolas" w:eastAsia="Consolas" w:hAnsi="Consolas" w:cs="Consolas"/>
                <w:sz w:val="19"/>
                <w:szCs w:val="19"/>
                <w:lang w:val="en-US"/>
              </w:rPr>
              <w:t>kppdea001@myuct.ac.za</w:t>
            </w:r>
          </w:p>
        </w:tc>
        <w:tc>
          <w:tcPr>
            <w:tcW w:w="3022" w:type="dxa"/>
            <w:tcBorders>
              <w:top w:val="single" w:sz="8" w:space="0" w:color="auto"/>
              <w:left w:val="single" w:sz="8" w:space="0" w:color="auto"/>
              <w:bottom w:val="single" w:sz="8" w:space="0" w:color="auto"/>
              <w:right w:val="single" w:sz="8" w:space="0" w:color="auto"/>
            </w:tcBorders>
            <w:tcMar>
              <w:left w:w="108" w:type="dxa"/>
              <w:right w:w="108" w:type="dxa"/>
            </w:tcMar>
          </w:tcPr>
          <w:p w14:paraId="53B67BF4" w14:textId="1C0E3D57" w:rsidR="64BC84B3" w:rsidRDefault="166D4BAC" w:rsidP="64BC84B3">
            <w:pPr>
              <w:spacing w:before="20" w:after="120"/>
              <w:rPr>
                <w:rFonts w:ascii="Consolas" w:eastAsia="Consolas" w:hAnsi="Consolas" w:cs="Consolas"/>
                <w:sz w:val="19"/>
                <w:szCs w:val="19"/>
                <w:lang w:val="en-US"/>
              </w:rPr>
            </w:pPr>
            <w:r w:rsidRPr="379DD125">
              <w:rPr>
                <w:rFonts w:ascii="Consolas" w:eastAsia="Consolas" w:hAnsi="Consolas" w:cs="Consolas"/>
                <w:sz w:val="19"/>
                <w:szCs w:val="19"/>
                <w:lang w:val="en-US"/>
              </w:rPr>
              <w:t>Developer</w:t>
            </w:r>
          </w:p>
        </w:tc>
      </w:tr>
      <w:tr w:rsidR="64BC84B3" w14:paraId="596144BE" w14:textId="77777777" w:rsidTr="379DD125">
        <w:trPr>
          <w:trHeight w:val="300"/>
        </w:trPr>
        <w:tc>
          <w:tcPr>
            <w:tcW w:w="1592" w:type="dxa"/>
            <w:tcBorders>
              <w:top w:val="single" w:sz="8" w:space="0" w:color="auto"/>
              <w:left w:val="single" w:sz="8" w:space="0" w:color="auto"/>
              <w:bottom w:val="single" w:sz="8" w:space="0" w:color="auto"/>
              <w:right w:val="single" w:sz="8" w:space="0" w:color="auto"/>
            </w:tcBorders>
            <w:tcMar>
              <w:left w:w="108" w:type="dxa"/>
              <w:right w:w="108" w:type="dxa"/>
            </w:tcMar>
          </w:tcPr>
          <w:p w14:paraId="50359642" w14:textId="684D60A0" w:rsidR="3FC2B9A4" w:rsidRDefault="3FC2B9A4"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Modjadji Francis</w:t>
            </w:r>
          </w:p>
        </w:tc>
        <w:tc>
          <w:tcPr>
            <w:tcW w:w="3400" w:type="dxa"/>
            <w:tcBorders>
              <w:top w:val="single" w:sz="8" w:space="0" w:color="auto"/>
              <w:left w:val="single" w:sz="8" w:space="0" w:color="auto"/>
              <w:bottom w:val="single" w:sz="8" w:space="0" w:color="auto"/>
              <w:right w:val="single" w:sz="8" w:space="0" w:color="auto"/>
            </w:tcBorders>
            <w:tcMar>
              <w:left w:w="108" w:type="dxa"/>
              <w:right w:w="108" w:type="dxa"/>
            </w:tcMar>
          </w:tcPr>
          <w:p w14:paraId="00C17DCA" w14:textId="4D7667B2" w:rsidR="4E5AEEF0" w:rsidRDefault="4E5AEEF0"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University of Cape Town</w:t>
            </w:r>
          </w:p>
        </w:tc>
        <w:tc>
          <w:tcPr>
            <w:tcW w:w="2551" w:type="dxa"/>
            <w:tcBorders>
              <w:top w:val="single" w:sz="8" w:space="0" w:color="auto"/>
              <w:left w:val="single" w:sz="8" w:space="0" w:color="auto"/>
              <w:bottom w:val="single" w:sz="8" w:space="0" w:color="auto"/>
              <w:right w:val="single" w:sz="8" w:space="0" w:color="auto"/>
            </w:tcBorders>
            <w:tcMar>
              <w:left w:w="108" w:type="dxa"/>
              <w:right w:w="108" w:type="dxa"/>
            </w:tcMar>
          </w:tcPr>
          <w:p w14:paraId="1502E571" w14:textId="4F5784B2" w:rsidR="4AF6ADFD" w:rsidRDefault="4AF6ADFD"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frnmod001@myuct.ac.za</w:t>
            </w:r>
          </w:p>
        </w:tc>
        <w:tc>
          <w:tcPr>
            <w:tcW w:w="3022" w:type="dxa"/>
            <w:tcBorders>
              <w:top w:val="single" w:sz="8" w:space="0" w:color="auto"/>
              <w:left w:val="single" w:sz="8" w:space="0" w:color="auto"/>
              <w:bottom w:val="single" w:sz="8" w:space="0" w:color="auto"/>
              <w:right w:val="single" w:sz="8" w:space="0" w:color="auto"/>
            </w:tcBorders>
            <w:tcMar>
              <w:left w:w="108" w:type="dxa"/>
              <w:right w:w="108" w:type="dxa"/>
            </w:tcMar>
          </w:tcPr>
          <w:p w14:paraId="0F3DE58F" w14:textId="4665F43F" w:rsidR="695762DA" w:rsidRDefault="3CC416D1" w:rsidP="64BC84B3">
            <w:pPr>
              <w:spacing w:before="20" w:after="120"/>
              <w:rPr>
                <w:rFonts w:ascii="Consolas" w:eastAsia="Consolas" w:hAnsi="Consolas" w:cs="Consolas"/>
                <w:sz w:val="19"/>
                <w:szCs w:val="19"/>
                <w:lang w:val="en-US"/>
              </w:rPr>
            </w:pPr>
            <w:r w:rsidRPr="379DD125">
              <w:rPr>
                <w:rFonts w:ascii="Consolas" w:eastAsia="Consolas" w:hAnsi="Consolas" w:cs="Consolas"/>
                <w:sz w:val="19"/>
                <w:szCs w:val="19"/>
                <w:lang w:val="en-US"/>
              </w:rPr>
              <w:t>Developer</w:t>
            </w:r>
          </w:p>
        </w:tc>
      </w:tr>
      <w:tr w:rsidR="64BC84B3" w14:paraId="70CE84D8" w14:textId="77777777" w:rsidTr="379DD125">
        <w:trPr>
          <w:trHeight w:val="300"/>
        </w:trPr>
        <w:tc>
          <w:tcPr>
            <w:tcW w:w="1592" w:type="dxa"/>
            <w:tcBorders>
              <w:top w:val="single" w:sz="8" w:space="0" w:color="auto"/>
              <w:left w:val="single" w:sz="8" w:space="0" w:color="auto"/>
              <w:bottom w:val="single" w:sz="8" w:space="0" w:color="auto"/>
              <w:right w:val="single" w:sz="8" w:space="0" w:color="auto"/>
            </w:tcBorders>
            <w:tcMar>
              <w:left w:w="108" w:type="dxa"/>
              <w:right w:w="108" w:type="dxa"/>
            </w:tcMar>
          </w:tcPr>
          <w:p w14:paraId="64408CF7" w14:textId="2F9165B2" w:rsidR="4C0AAB54" w:rsidRDefault="4C0AAB54"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Cassandra Tshabalala</w:t>
            </w:r>
          </w:p>
        </w:tc>
        <w:tc>
          <w:tcPr>
            <w:tcW w:w="3400" w:type="dxa"/>
            <w:tcBorders>
              <w:top w:val="single" w:sz="8" w:space="0" w:color="auto"/>
              <w:left w:val="single" w:sz="8" w:space="0" w:color="auto"/>
              <w:bottom w:val="single" w:sz="8" w:space="0" w:color="auto"/>
              <w:right w:val="single" w:sz="8" w:space="0" w:color="auto"/>
            </w:tcBorders>
            <w:tcMar>
              <w:left w:w="108" w:type="dxa"/>
              <w:right w:w="108" w:type="dxa"/>
            </w:tcMar>
          </w:tcPr>
          <w:p w14:paraId="284AE6E5" w14:textId="26FCD594" w:rsidR="4E5AEEF0" w:rsidRDefault="4E5AEEF0"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University of Cape Town</w:t>
            </w:r>
          </w:p>
        </w:tc>
        <w:tc>
          <w:tcPr>
            <w:tcW w:w="2551" w:type="dxa"/>
            <w:tcBorders>
              <w:top w:val="single" w:sz="8" w:space="0" w:color="auto"/>
              <w:left w:val="single" w:sz="8" w:space="0" w:color="auto"/>
              <w:bottom w:val="single" w:sz="8" w:space="0" w:color="auto"/>
              <w:right w:val="single" w:sz="8" w:space="0" w:color="auto"/>
            </w:tcBorders>
            <w:tcMar>
              <w:left w:w="108" w:type="dxa"/>
              <w:right w:w="108" w:type="dxa"/>
            </w:tcMar>
          </w:tcPr>
          <w:p w14:paraId="2C8FE952" w14:textId="2794E8B7" w:rsidR="084E3925" w:rsidRDefault="084E3925" w:rsidP="64BC84B3">
            <w:pPr>
              <w:rPr>
                <w:rFonts w:ascii="Consolas" w:eastAsia="Consolas" w:hAnsi="Consolas" w:cs="Consolas"/>
                <w:sz w:val="19"/>
                <w:szCs w:val="19"/>
                <w:lang w:val="en-US"/>
              </w:rPr>
            </w:pPr>
            <w:r w:rsidRPr="64BC84B3">
              <w:rPr>
                <w:rFonts w:ascii="Consolas" w:eastAsia="Consolas" w:hAnsi="Consolas" w:cs="Consolas"/>
                <w:sz w:val="19"/>
                <w:szCs w:val="19"/>
                <w:lang w:val="en-US"/>
              </w:rPr>
              <w:t>tshcas005@myuct.ac.za</w:t>
            </w:r>
          </w:p>
        </w:tc>
        <w:tc>
          <w:tcPr>
            <w:tcW w:w="3022" w:type="dxa"/>
            <w:tcBorders>
              <w:top w:val="single" w:sz="8" w:space="0" w:color="auto"/>
              <w:left w:val="single" w:sz="8" w:space="0" w:color="auto"/>
              <w:bottom w:val="single" w:sz="8" w:space="0" w:color="auto"/>
              <w:right w:val="single" w:sz="8" w:space="0" w:color="auto"/>
            </w:tcBorders>
            <w:tcMar>
              <w:left w:w="108" w:type="dxa"/>
              <w:right w:w="108" w:type="dxa"/>
            </w:tcMar>
          </w:tcPr>
          <w:p w14:paraId="73E8FE03" w14:textId="4A4798F3" w:rsidR="10014403" w:rsidRDefault="2DE55AD9" w:rsidP="64BC84B3">
            <w:pPr>
              <w:spacing w:before="20" w:after="120"/>
              <w:rPr>
                <w:rFonts w:ascii="Consolas" w:eastAsia="Consolas" w:hAnsi="Consolas" w:cs="Consolas"/>
                <w:sz w:val="19"/>
                <w:szCs w:val="19"/>
                <w:lang w:val="en-US"/>
              </w:rPr>
            </w:pPr>
            <w:r w:rsidRPr="379DD125">
              <w:rPr>
                <w:rFonts w:ascii="Consolas" w:eastAsia="Consolas" w:hAnsi="Consolas" w:cs="Consolas"/>
                <w:sz w:val="19"/>
                <w:szCs w:val="19"/>
                <w:lang w:val="en-US"/>
              </w:rPr>
              <w:t>Developer</w:t>
            </w:r>
          </w:p>
        </w:tc>
      </w:tr>
    </w:tbl>
    <w:p w14:paraId="7C3D4DE2" w14:textId="747B39C9" w:rsidR="64BC84B3" w:rsidRDefault="64BC84B3" w:rsidP="64BC84B3">
      <w:pPr>
        <w:rPr>
          <w:rFonts w:ascii="Consolas" w:eastAsia="Consolas" w:hAnsi="Consolas" w:cs="Consolas"/>
        </w:rPr>
      </w:pPr>
    </w:p>
    <w:p w14:paraId="3AEFC7F1" w14:textId="014AD771" w:rsidR="1AAE124B" w:rsidRDefault="1AAE124B" w:rsidP="1AAE124B">
      <w:pPr>
        <w:rPr>
          <w:rFonts w:ascii="Consolas" w:eastAsia="Consolas" w:hAnsi="Consolas" w:cs="Consolas"/>
          <w:color w:val="000000" w:themeColor="text1"/>
        </w:rPr>
      </w:pPr>
    </w:p>
    <w:sectPr w:rsidR="1AAE124B">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ssandra Tshabalala" w:date="2023-09-25T19:07:00Z" w:initials="CT">
    <w:p w14:paraId="471433DA" w14:textId="35698CB4" w:rsidR="4FCEA2F6" w:rsidRDefault="4FCEA2F6">
      <w:r>
        <w:t xml:space="preserve">Link to existing user manual : </w:t>
      </w:r>
      <w:hyperlink r:id="rId1">
        <w:r w:rsidRPr="4FCEA2F6">
          <w:rPr>
            <w:rStyle w:val="Hyperlink"/>
          </w:rPr>
          <w:t>https://aclanthology.org/W15-3306.pdf</w:t>
        </w:r>
      </w:hyperlink>
      <w:r>
        <w:t xml:space="preserve">  </w:t>
      </w:r>
      <w:r>
        <w:annotationRef/>
      </w:r>
    </w:p>
  </w:comment>
  <w:comment w:id="19" w:author="Cassandra Tshabalala" w:date="2023-09-25T19:12:00Z" w:initials="CT">
    <w:p w14:paraId="07B7BD69" w14:textId="1FF92CA1" w:rsidR="4FCEA2F6" w:rsidRDefault="4FCEA2F6">
      <w:r>
        <w:t xml:space="preserve">when else does the translation not occur and what happens? </w:t>
      </w:r>
      <w:r>
        <w:rPr>
          <w:color w:val="2B579A"/>
          <w:shd w:val="clear" w:color="auto" w:fill="E6E6E6"/>
        </w:rPr>
        <w:fldChar w:fldCharType="begin"/>
      </w:r>
      <w:r>
        <w:instrText xml:space="preserve"> HYPERLINK "mailto:KPPDEA001@myuct.ac.za"</w:instrText>
      </w:r>
      <w:bookmarkStart w:id="20" w:name="_@_88FB416F0A0E4A1E8C9D3CD5DDABD342Z"/>
      <w:r>
        <w:rPr>
          <w:color w:val="2B579A"/>
          <w:shd w:val="clear" w:color="auto" w:fill="E6E6E6"/>
        </w:rPr>
      </w:r>
      <w:r>
        <w:rPr>
          <w:color w:val="2B579A"/>
          <w:shd w:val="clear" w:color="auto" w:fill="E6E6E6"/>
        </w:rPr>
        <w:fldChar w:fldCharType="separate"/>
      </w:r>
      <w:bookmarkEnd w:id="20"/>
      <w:r w:rsidRPr="4FCEA2F6">
        <w:rPr>
          <w:rStyle w:val="Mention"/>
          <w:noProof/>
        </w:rPr>
        <w:t>@Dean Kopping</w:t>
      </w:r>
      <w:r>
        <w:rPr>
          <w:color w:val="2B579A"/>
          <w:shd w:val="clear" w:color="auto" w:fill="E6E6E6"/>
        </w:rPr>
        <w:fldChar w:fldCharType="end"/>
      </w:r>
      <w:r>
        <w:t xml:space="preserv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1433DA" w15:done="0"/>
  <w15:commentEx w15:paraId="07B7BD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DD239" w16cex:dateUtc="2023-09-25T17:07:00Z"/>
  <w16cex:commentExtensible w16cex:durableId="4824D468" w16cex:dateUtc="2023-09-25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1433DA" w16cid:durableId="285DD239"/>
  <w16cid:commentId w16cid:paraId="07B7BD69" w16cid:durableId="4824D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9NvDoqPtZ1wZTu" int2:id="vU7oVb4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1DC5"/>
    <w:multiLevelType w:val="hybridMultilevel"/>
    <w:tmpl w:val="33D61E3A"/>
    <w:lvl w:ilvl="0" w:tplc="086692A8">
      <w:start w:val="1"/>
      <w:numFmt w:val="bullet"/>
      <w:lvlText w:val="-"/>
      <w:lvlJc w:val="left"/>
      <w:pPr>
        <w:ind w:left="720" w:hanging="360"/>
      </w:pPr>
      <w:rPr>
        <w:rFonts w:ascii="Calibri" w:hAnsi="Calibri" w:hint="default"/>
      </w:rPr>
    </w:lvl>
    <w:lvl w:ilvl="1" w:tplc="C292EF08">
      <w:start w:val="1"/>
      <w:numFmt w:val="bullet"/>
      <w:lvlText w:val="o"/>
      <w:lvlJc w:val="left"/>
      <w:pPr>
        <w:ind w:left="1440" w:hanging="360"/>
      </w:pPr>
      <w:rPr>
        <w:rFonts w:ascii="Courier New" w:hAnsi="Courier New" w:hint="default"/>
      </w:rPr>
    </w:lvl>
    <w:lvl w:ilvl="2" w:tplc="89F0634A">
      <w:start w:val="1"/>
      <w:numFmt w:val="bullet"/>
      <w:lvlText w:val=""/>
      <w:lvlJc w:val="left"/>
      <w:pPr>
        <w:ind w:left="2160" w:hanging="360"/>
      </w:pPr>
      <w:rPr>
        <w:rFonts w:ascii="Wingdings" w:hAnsi="Wingdings" w:hint="default"/>
      </w:rPr>
    </w:lvl>
    <w:lvl w:ilvl="3" w:tplc="92100A6C">
      <w:start w:val="1"/>
      <w:numFmt w:val="bullet"/>
      <w:lvlText w:val=""/>
      <w:lvlJc w:val="left"/>
      <w:pPr>
        <w:ind w:left="2880" w:hanging="360"/>
      </w:pPr>
      <w:rPr>
        <w:rFonts w:ascii="Symbol" w:hAnsi="Symbol" w:hint="default"/>
      </w:rPr>
    </w:lvl>
    <w:lvl w:ilvl="4" w:tplc="37A4F26E">
      <w:start w:val="1"/>
      <w:numFmt w:val="bullet"/>
      <w:lvlText w:val="o"/>
      <w:lvlJc w:val="left"/>
      <w:pPr>
        <w:ind w:left="3600" w:hanging="360"/>
      </w:pPr>
      <w:rPr>
        <w:rFonts w:ascii="Courier New" w:hAnsi="Courier New" w:hint="default"/>
      </w:rPr>
    </w:lvl>
    <w:lvl w:ilvl="5" w:tplc="05E6A91C">
      <w:start w:val="1"/>
      <w:numFmt w:val="bullet"/>
      <w:lvlText w:val=""/>
      <w:lvlJc w:val="left"/>
      <w:pPr>
        <w:ind w:left="4320" w:hanging="360"/>
      </w:pPr>
      <w:rPr>
        <w:rFonts w:ascii="Wingdings" w:hAnsi="Wingdings" w:hint="default"/>
      </w:rPr>
    </w:lvl>
    <w:lvl w:ilvl="6" w:tplc="1804A428">
      <w:start w:val="1"/>
      <w:numFmt w:val="bullet"/>
      <w:lvlText w:val=""/>
      <w:lvlJc w:val="left"/>
      <w:pPr>
        <w:ind w:left="5040" w:hanging="360"/>
      </w:pPr>
      <w:rPr>
        <w:rFonts w:ascii="Symbol" w:hAnsi="Symbol" w:hint="default"/>
      </w:rPr>
    </w:lvl>
    <w:lvl w:ilvl="7" w:tplc="4262233A">
      <w:start w:val="1"/>
      <w:numFmt w:val="bullet"/>
      <w:lvlText w:val="o"/>
      <w:lvlJc w:val="left"/>
      <w:pPr>
        <w:ind w:left="5760" w:hanging="360"/>
      </w:pPr>
      <w:rPr>
        <w:rFonts w:ascii="Courier New" w:hAnsi="Courier New" w:hint="default"/>
      </w:rPr>
    </w:lvl>
    <w:lvl w:ilvl="8" w:tplc="AC328816">
      <w:start w:val="1"/>
      <w:numFmt w:val="bullet"/>
      <w:lvlText w:val=""/>
      <w:lvlJc w:val="left"/>
      <w:pPr>
        <w:ind w:left="6480" w:hanging="360"/>
      </w:pPr>
      <w:rPr>
        <w:rFonts w:ascii="Wingdings" w:hAnsi="Wingdings" w:hint="default"/>
      </w:rPr>
    </w:lvl>
  </w:abstractNum>
  <w:abstractNum w:abstractNumId="1" w15:restartNumberingAfterBreak="0">
    <w:nsid w:val="1FA96DA3"/>
    <w:multiLevelType w:val="hybridMultilevel"/>
    <w:tmpl w:val="BFBC3000"/>
    <w:lvl w:ilvl="0" w:tplc="CC0675EE">
      <w:start w:val="1"/>
      <w:numFmt w:val="decimal"/>
      <w:lvlText w:val="%1."/>
      <w:lvlJc w:val="left"/>
      <w:pPr>
        <w:ind w:left="720" w:hanging="360"/>
      </w:pPr>
    </w:lvl>
    <w:lvl w:ilvl="1" w:tplc="B776A148">
      <w:start w:val="1"/>
      <w:numFmt w:val="lowerLetter"/>
      <w:lvlText w:val="%2."/>
      <w:lvlJc w:val="left"/>
      <w:pPr>
        <w:ind w:left="1440" w:hanging="360"/>
      </w:pPr>
    </w:lvl>
    <w:lvl w:ilvl="2" w:tplc="EC7E49FE">
      <w:start w:val="1"/>
      <w:numFmt w:val="lowerRoman"/>
      <w:lvlText w:val="%3."/>
      <w:lvlJc w:val="right"/>
      <w:pPr>
        <w:ind w:left="2160" w:hanging="180"/>
      </w:pPr>
    </w:lvl>
    <w:lvl w:ilvl="3" w:tplc="FA1E0C5C">
      <w:start w:val="1"/>
      <w:numFmt w:val="decimal"/>
      <w:lvlText w:val="%4."/>
      <w:lvlJc w:val="left"/>
      <w:pPr>
        <w:ind w:left="2880" w:hanging="360"/>
      </w:pPr>
    </w:lvl>
    <w:lvl w:ilvl="4" w:tplc="A6EC1F62">
      <w:start w:val="1"/>
      <w:numFmt w:val="lowerLetter"/>
      <w:lvlText w:val="%5."/>
      <w:lvlJc w:val="left"/>
      <w:pPr>
        <w:ind w:left="3600" w:hanging="360"/>
      </w:pPr>
    </w:lvl>
    <w:lvl w:ilvl="5" w:tplc="34040758">
      <w:start w:val="1"/>
      <w:numFmt w:val="lowerRoman"/>
      <w:lvlText w:val="%6."/>
      <w:lvlJc w:val="right"/>
      <w:pPr>
        <w:ind w:left="4320" w:hanging="180"/>
      </w:pPr>
    </w:lvl>
    <w:lvl w:ilvl="6" w:tplc="2996DBEA">
      <w:start w:val="1"/>
      <w:numFmt w:val="decimal"/>
      <w:lvlText w:val="%7."/>
      <w:lvlJc w:val="left"/>
      <w:pPr>
        <w:ind w:left="5040" w:hanging="360"/>
      </w:pPr>
    </w:lvl>
    <w:lvl w:ilvl="7" w:tplc="30B27A5E">
      <w:start w:val="1"/>
      <w:numFmt w:val="lowerLetter"/>
      <w:lvlText w:val="%8."/>
      <w:lvlJc w:val="left"/>
      <w:pPr>
        <w:ind w:left="5760" w:hanging="360"/>
      </w:pPr>
    </w:lvl>
    <w:lvl w:ilvl="8" w:tplc="C8F261DA">
      <w:start w:val="1"/>
      <w:numFmt w:val="lowerRoman"/>
      <w:lvlText w:val="%9."/>
      <w:lvlJc w:val="right"/>
      <w:pPr>
        <w:ind w:left="6480" w:hanging="180"/>
      </w:pPr>
    </w:lvl>
  </w:abstractNum>
  <w:abstractNum w:abstractNumId="2" w15:restartNumberingAfterBreak="0">
    <w:nsid w:val="331991F8"/>
    <w:multiLevelType w:val="hybridMultilevel"/>
    <w:tmpl w:val="16F03DC0"/>
    <w:lvl w:ilvl="0" w:tplc="775A38FA">
      <w:start w:val="1"/>
      <w:numFmt w:val="decimal"/>
      <w:lvlText w:val="%1."/>
      <w:lvlJc w:val="left"/>
      <w:pPr>
        <w:ind w:left="720" w:hanging="360"/>
      </w:pPr>
    </w:lvl>
    <w:lvl w:ilvl="1" w:tplc="413AAAC8">
      <w:start w:val="1"/>
      <w:numFmt w:val="lowerLetter"/>
      <w:lvlText w:val="%2."/>
      <w:lvlJc w:val="left"/>
      <w:pPr>
        <w:ind w:left="1440" w:hanging="360"/>
      </w:pPr>
    </w:lvl>
    <w:lvl w:ilvl="2" w:tplc="36AE079E">
      <w:start w:val="1"/>
      <w:numFmt w:val="lowerRoman"/>
      <w:lvlText w:val="%3."/>
      <w:lvlJc w:val="right"/>
      <w:pPr>
        <w:ind w:left="2160" w:hanging="180"/>
      </w:pPr>
    </w:lvl>
    <w:lvl w:ilvl="3" w:tplc="7666CBF6">
      <w:start w:val="1"/>
      <w:numFmt w:val="decimal"/>
      <w:lvlText w:val="%4."/>
      <w:lvlJc w:val="left"/>
      <w:pPr>
        <w:ind w:left="2880" w:hanging="360"/>
      </w:pPr>
    </w:lvl>
    <w:lvl w:ilvl="4" w:tplc="59CAF8EC">
      <w:start w:val="1"/>
      <w:numFmt w:val="lowerLetter"/>
      <w:lvlText w:val="%5."/>
      <w:lvlJc w:val="left"/>
      <w:pPr>
        <w:ind w:left="3600" w:hanging="360"/>
      </w:pPr>
    </w:lvl>
    <w:lvl w:ilvl="5" w:tplc="013EFF5C">
      <w:start w:val="1"/>
      <w:numFmt w:val="lowerRoman"/>
      <w:lvlText w:val="%6."/>
      <w:lvlJc w:val="right"/>
      <w:pPr>
        <w:ind w:left="4320" w:hanging="180"/>
      </w:pPr>
    </w:lvl>
    <w:lvl w:ilvl="6" w:tplc="0DD4CF0E">
      <w:start w:val="1"/>
      <w:numFmt w:val="decimal"/>
      <w:lvlText w:val="%7."/>
      <w:lvlJc w:val="left"/>
      <w:pPr>
        <w:ind w:left="5040" w:hanging="360"/>
      </w:pPr>
    </w:lvl>
    <w:lvl w:ilvl="7" w:tplc="D8F81F72">
      <w:start w:val="1"/>
      <w:numFmt w:val="lowerLetter"/>
      <w:lvlText w:val="%8."/>
      <w:lvlJc w:val="left"/>
      <w:pPr>
        <w:ind w:left="5760" w:hanging="360"/>
      </w:pPr>
    </w:lvl>
    <w:lvl w:ilvl="8" w:tplc="CA46841E">
      <w:start w:val="1"/>
      <w:numFmt w:val="lowerRoman"/>
      <w:lvlText w:val="%9."/>
      <w:lvlJc w:val="right"/>
      <w:pPr>
        <w:ind w:left="6480" w:hanging="180"/>
      </w:pPr>
    </w:lvl>
  </w:abstractNum>
  <w:abstractNum w:abstractNumId="3" w15:restartNumberingAfterBreak="0">
    <w:nsid w:val="3E1A1789"/>
    <w:multiLevelType w:val="hybridMultilevel"/>
    <w:tmpl w:val="99B2B48C"/>
    <w:lvl w:ilvl="0" w:tplc="E94CAFA2">
      <w:start w:val="4"/>
      <w:numFmt w:val="decimal"/>
      <w:lvlText w:val="%1."/>
      <w:lvlJc w:val="left"/>
      <w:pPr>
        <w:ind w:left="720" w:hanging="360"/>
      </w:pPr>
    </w:lvl>
    <w:lvl w:ilvl="1" w:tplc="8904E934">
      <w:start w:val="1"/>
      <w:numFmt w:val="lowerLetter"/>
      <w:lvlText w:val="%2."/>
      <w:lvlJc w:val="left"/>
      <w:pPr>
        <w:ind w:left="1440" w:hanging="360"/>
      </w:pPr>
    </w:lvl>
    <w:lvl w:ilvl="2" w:tplc="EDBAB238">
      <w:start w:val="1"/>
      <w:numFmt w:val="lowerRoman"/>
      <w:lvlText w:val="%3."/>
      <w:lvlJc w:val="right"/>
      <w:pPr>
        <w:ind w:left="2160" w:hanging="180"/>
      </w:pPr>
    </w:lvl>
    <w:lvl w:ilvl="3" w:tplc="BC7EB886">
      <w:start w:val="1"/>
      <w:numFmt w:val="decimal"/>
      <w:lvlText w:val="%4."/>
      <w:lvlJc w:val="left"/>
      <w:pPr>
        <w:ind w:left="2880" w:hanging="360"/>
      </w:pPr>
    </w:lvl>
    <w:lvl w:ilvl="4" w:tplc="7472CEC0">
      <w:start w:val="1"/>
      <w:numFmt w:val="lowerLetter"/>
      <w:lvlText w:val="%5."/>
      <w:lvlJc w:val="left"/>
      <w:pPr>
        <w:ind w:left="3600" w:hanging="360"/>
      </w:pPr>
    </w:lvl>
    <w:lvl w:ilvl="5" w:tplc="3C98FF4C">
      <w:start w:val="1"/>
      <w:numFmt w:val="lowerRoman"/>
      <w:lvlText w:val="%6."/>
      <w:lvlJc w:val="right"/>
      <w:pPr>
        <w:ind w:left="4320" w:hanging="180"/>
      </w:pPr>
    </w:lvl>
    <w:lvl w:ilvl="6" w:tplc="B9569D90">
      <w:start w:val="1"/>
      <w:numFmt w:val="decimal"/>
      <w:lvlText w:val="%7."/>
      <w:lvlJc w:val="left"/>
      <w:pPr>
        <w:ind w:left="5040" w:hanging="360"/>
      </w:pPr>
    </w:lvl>
    <w:lvl w:ilvl="7" w:tplc="206A0840">
      <w:start w:val="1"/>
      <w:numFmt w:val="lowerLetter"/>
      <w:lvlText w:val="%8."/>
      <w:lvlJc w:val="left"/>
      <w:pPr>
        <w:ind w:left="5760" w:hanging="360"/>
      </w:pPr>
    </w:lvl>
    <w:lvl w:ilvl="8" w:tplc="F1AE1FEA">
      <w:start w:val="1"/>
      <w:numFmt w:val="lowerRoman"/>
      <w:lvlText w:val="%9."/>
      <w:lvlJc w:val="right"/>
      <w:pPr>
        <w:ind w:left="6480" w:hanging="180"/>
      </w:pPr>
    </w:lvl>
  </w:abstractNum>
  <w:abstractNum w:abstractNumId="4" w15:restartNumberingAfterBreak="0">
    <w:nsid w:val="41FA5718"/>
    <w:multiLevelType w:val="hybridMultilevel"/>
    <w:tmpl w:val="1FFC8618"/>
    <w:lvl w:ilvl="0" w:tplc="AACCF36C">
      <w:start w:val="1"/>
      <w:numFmt w:val="bullet"/>
      <w:lvlText w:val="-"/>
      <w:lvlJc w:val="left"/>
      <w:pPr>
        <w:ind w:left="1800" w:hanging="360"/>
      </w:pPr>
      <w:rPr>
        <w:rFonts w:ascii="Calibri" w:hAnsi="Calibri" w:hint="default"/>
      </w:rPr>
    </w:lvl>
    <w:lvl w:ilvl="1" w:tplc="33A2147A">
      <w:start w:val="1"/>
      <w:numFmt w:val="bullet"/>
      <w:lvlText w:val="o"/>
      <w:lvlJc w:val="left"/>
      <w:pPr>
        <w:ind w:left="2520" w:hanging="360"/>
      </w:pPr>
      <w:rPr>
        <w:rFonts w:ascii="Courier New" w:hAnsi="Courier New" w:hint="default"/>
      </w:rPr>
    </w:lvl>
    <w:lvl w:ilvl="2" w:tplc="D21C0146">
      <w:start w:val="1"/>
      <w:numFmt w:val="bullet"/>
      <w:lvlText w:val=""/>
      <w:lvlJc w:val="left"/>
      <w:pPr>
        <w:ind w:left="3240" w:hanging="360"/>
      </w:pPr>
      <w:rPr>
        <w:rFonts w:ascii="Wingdings" w:hAnsi="Wingdings" w:hint="default"/>
      </w:rPr>
    </w:lvl>
    <w:lvl w:ilvl="3" w:tplc="5680DDFE">
      <w:start w:val="1"/>
      <w:numFmt w:val="bullet"/>
      <w:lvlText w:val=""/>
      <w:lvlJc w:val="left"/>
      <w:pPr>
        <w:ind w:left="3960" w:hanging="360"/>
      </w:pPr>
      <w:rPr>
        <w:rFonts w:ascii="Symbol" w:hAnsi="Symbol" w:hint="default"/>
      </w:rPr>
    </w:lvl>
    <w:lvl w:ilvl="4" w:tplc="D37A6758">
      <w:start w:val="1"/>
      <w:numFmt w:val="bullet"/>
      <w:lvlText w:val="o"/>
      <w:lvlJc w:val="left"/>
      <w:pPr>
        <w:ind w:left="4680" w:hanging="360"/>
      </w:pPr>
      <w:rPr>
        <w:rFonts w:ascii="Courier New" w:hAnsi="Courier New" w:hint="default"/>
      </w:rPr>
    </w:lvl>
    <w:lvl w:ilvl="5" w:tplc="360E0B50">
      <w:start w:val="1"/>
      <w:numFmt w:val="bullet"/>
      <w:lvlText w:val=""/>
      <w:lvlJc w:val="left"/>
      <w:pPr>
        <w:ind w:left="5400" w:hanging="360"/>
      </w:pPr>
      <w:rPr>
        <w:rFonts w:ascii="Wingdings" w:hAnsi="Wingdings" w:hint="default"/>
      </w:rPr>
    </w:lvl>
    <w:lvl w:ilvl="6" w:tplc="4C9C4C16">
      <w:start w:val="1"/>
      <w:numFmt w:val="bullet"/>
      <w:lvlText w:val=""/>
      <w:lvlJc w:val="left"/>
      <w:pPr>
        <w:ind w:left="6120" w:hanging="360"/>
      </w:pPr>
      <w:rPr>
        <w:rFonts w:ascii="Symbol" w:hAnsi="Symbol" w:hint="default"/>
      </w:rPr>
    </w:lvl>
    <w:lvl w:ilvl="7" w:tplc="64FEFD92">
      <w:start w:val="1"/>
      <w:numFmt w:val="bullet"/>
      <w:lvlText w:val="o"/>
      <w:lvlJc w:val="left"/>
      <w:pPr>
        <w:ind w:left="6840" w:hanging="360"/>
      </w:pPr>
      <w:rPr>
        <w:rFonts w:ascii="Courier New" w:hAnsi="Courier New" w:hint="default"/>
      </w:rPr>
    </w:lvl>
    <w:lvl w:ilvl="8" w:tplc="5470CFCE">
      <w:start w:val="1"/>
      <w:numFmt w:val="bullet"/>
      <w:lvlText w:val=""/>
      <w:lvlJc w:val="left"/>
      <w:pPr>
        <w:ind w:left="7560" w:hanging="360"/>
      </w:pPr>
      <w:rPr>
        <w:rFonts w:ascii="Wingdings" w:hAnsi="Wingdings" w:hint="default"/>
      </w:rPr>
    </w:lvl>
  </w:abstractNum>
  <w:abstractNum w:abstractNumId="5" w15:restartNumberingAfterBreak="0">
    <w:nsid w:val="4431974F"/>
    <w:multiLevelType w:val="hybridMultilevel"/>
    <w:tmpl w:val="6A7220C4"/>
    <w:lvl w:ilvl="0" w:tplc="6ED2D368">
      <w:start w:val="1"/>
      <w:numFmt w:val="bullet"/>
      <w:lvlText w:val=""/>
      <w:lvlJc w:val="left"/>
      <w:pPr>
        <w:ind w:left="720" w:hanging="360"/>
      </w:pPr>
      <w:rPr>
        <w:rFonts w:ascii="Symbol" w:hAnsi="Symbol" w:hint="default"/>
      </w:rPr>
    </w:lvl>
    <w:lvl w:ilvl="1" w:tplc="B8203ACC">
      <w:start w:val="1"/>
      <w:numFmt w:val="bullet"/>
      <w:lvlText w:val="-"/>
      <w:lvlJc w:val="left"/>
      <w:pPr>
        <w:ind w:left="1440" w:hanging="360"/>
      </w:pPr>
      <w:rPr>
        <w:rFonts w:ascii="Calibri" w:hAnsi="Calibri" w:hint="default"/>
      </w:rPr>
    </w:lvl>
    <w:lvl w:ilvl="2" w:tplc="182CBDDE">
      <w:start w:val="1"/>
      <w:numFmt w:val="bullet"/>
      <w:lvlText w:val=""/>
      <w:lvlJc w:val="left"/>
      <w:pPr>
        <w:ind w:left="2160" w:hanging="360"/>
      </w:pPr>
      <w:rPr>
        <w:rFonts w:ascii="Wingdings" w:hAnsi="Wingdings" w:hint="default"/>
      </w:rPr>
    </w:lvl>
    <w:lvl w:ilvl="3" w:tplc="7938CF64">
      <w:start w:val="1"/>
      <w:numFmt w:val="bullet"/>
      <w:lvlText w:val=""/>
      <w:lvlJc w:val="left"/>
      <w:pPr>
        <w:ind w:left="2880" w:hanging="360"/>
      </w:pPr>
      <w:rPr>
        <w:rFonts w:ascii="Symbol" w:hAnsi="Symbol" w:hint="default"/>
      </w:rPr>
    </w:lvl>
    <w:lvl w:ilvl="4" w:tplc="BE762B48">
      <w:start w:val="1"/>
      <w:numFmt w:val="bullet"/>
      <w:lvlText w:val="o"/>
      <w:lvlJc w:val="left"/>
      <w:pPr>
        <w:ind w:left="3600" w:hanging="360"/>
      </w:pPr>
      <w:rPr>
        <w:rFonts w:ascii="Courier New" w:hAnsi="Courier New" w:hint="default"/>
      </w:rPr>
    </w:lvl>
    <w:lvl w:ilvl="5" w:tplc="E0581330">
      <w:start w:val="1"/>
      <w:numFmt w:val="bullet"/>
      <w:lvlText w:val=""/>
      <w:lvlJc w:val="left"/>
      <w:pPr>
        <w:ind w:left="4320" w:hanging="360"/>
      </w:pPr>
      <w:rPr>
        <w:rFonts w:ascii="Wingdings" w:hAnsi="Wingdings" w:hint="default"/>
      </w:rPr>
    </w:lvl>
    <w:lvl w:ilvl="6" w:tplc="73D4E684">
      <w:start w:val="1"/>
      <w:numFmt w:val="bullet"/>
      <w:lvlText w:val=""/>
      <w:lvlJc w:val="left"/>
      <w:pPr>
        <w:ind w:left="5040" w:hanging="360"/>
      </w:pPr>
      <w:rPr>
        <w:rFonts w:ascii="Symbol" w:hAnsi="Symbol" w:hint="default"/>
      </w:rPr>
    </w:lvl>
    <w:lvl w:ilvl="7" w:tplc="E1D8BCA4">
      <w:start w:val="1"/>
      <w:numFmt w:val="bullet"/>
      <w:lvlText w:val="o"/>
      <w:lvlJc w:val="left"/>
      <w:pPr>
        <w:ind w:left="5760" w:hanging="360"/>
      </w:pPr>
      <w:rPr>
        <w:rFonts w:ascii="Courier New" w:hAnsi="Courier New" w:hint="default"/>
      </w:rPr>
    </w:lvl>
    <w:lvl w:ilvl="8" w:tplc="7966DC08">
      <w:start w:val="1"/>
      <w:numFmt w:val="bullet"/>
      <w:lvlText w:val=""/>
      <w:lvlJc w:val="left"/>
      <w:pPr>
        <w:ind w:left="6480" w:hanging="360"/>
      </w:pPr>
      <w:rPr>
        <w:rFonts w:ascii="Wingdings" w:hAnsi="Wingdings" w:hint="default"/>
      </w:rPr>
    </w:lvl>
  </w:abstractNum>
  <w:abstractNum w:abstractNumId="6" w15:restartNumberingAfterBreak="0">
    <w:nsid w:val="49958D58"/>
    <w:multiLevelType w:val="hybridMultilevel"/>
    <w:tmpl w:val="FFFFFFFF"/>
    <w:lvl w:ilvl="0" w:tplc="4358E254">
      <w:start w:val="1"/>
      <w:numFmt w:val="bullet"/>
      <w:lvlText w:val="-"/>
      <w:lvlJc w:val="left"/>
      <w:pPr>
        <w:ind w:left="720" w:hanging="360"/>
      </w:pPr>
      <w:rPr>
        <w:rFonts w:ascii="Calibri" w:hAnsi="Calibri" w:hint="default"/>
      </w:rPr>
    </w:lvl>
    <w:lvl w:ilvl="1" w:tplc="3454D484">
      <w:start w:val="1"/>
      <w:numFmt w:val="bullet"/>
      <w:lvlText w:val="o"/>
      <w:lvlJc w:val="left"/>
      <w:pPr>
        <w:ind w:left="1440" w:hanging="360"/>
      </w:pPr>
      <w:rPr>
        <w:rFonts w:ascii="Courier New" w:hAnsi="Courier New" w:hint="default"/>
      </w:rPr>
    </w:lvl>
    <w:lvl w:ilvl="2" w:tplc="6818D97A">
      <w:start w:val="1"/>
      <w:numFmt w:val="bullet"/>
      <w:lvlText w:val=""/>
      <w:lvlJc w:val="left"/>
      <w:pPr>
        <w:ind w:left="2160" w:hanging="360"/>
      </w:pPr>
      <w:rPr>
        <w:rFonts w:ascii="Wingdings" w:hAnsi="Wingdings" w:hint="default"/>
      </w:rPr>
    </w:lvl>
    <w:lvl w:ilvl="3" w:tplc="A12C91CC">
      <w:start w:val="1"/>
      <w:numFmt w:val="bullet"/>
      <w:lvlText w:val=""/>
      <w:lvlJc w:val="left"/>
      <w:pPr>
        <w:ind w:left="2880" w:hanging="360"/>
      </w:pPr>
      <w:rPr>
        <w:rFonts w:ascii="Symbol" w:hAnsi="Symbol" w:hint="default"/>
      </w:rPr>
    </w:lvl>
    <w:lvl w:ilvl="4" w:tplc="B1F227E8">
      <w:start w:val="1"/>
      <w:numFmt w:val="bullet"/>
      <w:lvlText w:val="o"/>
      <w:lvlJc w:val="left"/>
      <w:pPr>
        <w:ind w:left="3600" w:hanging="360"/>
      </w:pPr>
      <w:rPr>
        <w:rFonts w:ascii="Courier New" w:hAnsi="Courier New" w:hint="default"/>
      </w:rPr>
    </w:lvl>
    <w:lvl w:ilvl="5" w:tplc="327ABD78">
      <w:start w:val="1"/>
      <w:numFmt w:val="bullet"/>
      <w:lvlText w:val=""/>
      <w:lvlJc w:val="left"/>
      <w:pPr>
        <w:ind w:left="4320" w:hanging="360"/>
      </w:pPr>
      <w:rPr>
        <w:rFonts w:ascii="Wingdings" w:hAnsi="Wingdings" w:hint="default"/>
      </w:rPr>
    </w:lvl>
    <w:lvl w:ilvl="6" w:tplc="13F06086">
      <w:start w:val="1"/>
      <w:numFmt w:val="bullet"/>
      <w:lvlText w:val=""/>
      <w:lvlJc w:val="left"/>
      <w:pPr>
        <w:ind w:left="5040" w:hanging="360"/>
      </w:pPr>
      <w:rPr>
        <w:rFonts w:ascii="Symbol" w:hAnsi="Symbol" w:hint="default"/>
      </w:rPr>
    </w:lvl>
    <w:lvl w:ilvl="7" w:tplc="5D0CEF7E">
      <w:start w:val="1"/>
      <w:numFmt w:val="bullet"/>
      <w:lvlText w:val="o"/>
      <w:lvlJc w:val="left"/>
      <w:pPr>
        <w:ind w:left="5760" w:hanging="360"/>
      </w:pPr>
      <w:rPr>
        <w:rFonts w:ascii="Courier New" w:hAnsi="Courier New" w:hint="default"/>
      </w:rPr>
    </w:lvl>
    <w:lvl w:ilvl="8" w:tplc="676AAB90">
      <w:start w:val="1"/>
      <w:numFmt w:val="bullet"/>
      <w:lvlText w:val=""/>
      <w:lvlJc w:val="left"/>
      <w:pPr>
        <w:ind w:left="6480" w:hanging="360"/>
      </w:pPr>
      <w:rPr>
        <w:rFonts w:ascii="Wingdings" w:hAnsi="Wingdings" w:hint="default"/>
      </w:rPr>
    </w:lvl>
  </w:abstractNum>
  <w:abstractNum w:abstractNumId="7" w15:restartNumberingAfterBreak="0">
    <w:nsid w:val="4F8482ED"/>
    <w:multiLevelType w:val="hybridMultilevel"/>
    <w:tmpl w:val="A3E28E84"/>
    <w:lvl w:ilvl="0" w:tplc="C448AF2C">
      <w:start w:val="1"/>
      <w:numFmt w:val="bullet"/>
      <w:lvlText w:val=""/>
      <w:lvlJc w:val="left"/>
      <w:pPr>
        <w:ind w:left="720" w:hanging="360"/>
      </w:pPr>
      <w:rPr>
        <w:rFonts w:ascii="Symbol" w:hAnsi="Symbol" w:hint="default"/>
      </w:rPr>
    </w:lvl>
    <w:lvl w:ilvl="1" w:tplc="B9965B8E">
      <w:start w:val="1"/>
      <w:numFmt w:val="bullet"/>
      <w:lvlText w:val="o"/>
      <w:lvlJc w:val="left"/>
      <w:pPr>
        <w:ind w:left="1440" w:hanging="360"/>
      </w:pPr>
      <w:rPr>
        <w:rFonts w:ascii="Courier New" w:hAnsi="Courier New" w:hint="default"/>
      </w:rPr>
    </w:lvl>
    <w:lvl w:ilvl="2" w:tplc="B3C083CA">
      <w:start w:val="1"/>
      <w:numFmt w:val="bullet"/>
      <w:lvlText w:val="-"/>
      <w:lvlJc w:val="left"/>
      <w:pPr>
        <w:ind w:left="2160" w:hanging="360"/>
      </w:pPr>
      <w:rPr>
        <w:rFonts w:ascii="Calibri" w:hAnsi="Calibri" w:hint="default"/>
      </w:rPr>
    </w:lvl>
    <w:lvl w:ilvl="3" w:tplc="67B06A18">
      <w:start w:val="1"/>
      <w:numFmt w:val="bullet"/>
      <w:lvlText w:val=""/>
      <w:lvlJc w:val="left"/>
      <w:pPr>
        <w:ind w:left="2880" w:hanging="360"/>
      </w:pPr>
      <w:rPr>
        <w:rFonts w:ascii="Symbol" w:hAnsi="Symbol" w:hint="default"/>
      </w:rPr>
    </w:lvl>
    <w:lvl w:ilvl="4" w:tplc="8430BB4C">
      <w:start w:val="1"/>
      <w:numFmt w:val="bullet"/>
      <w:lvlText w:val="o"/>
      <w:lvlJc w:val="left"/>
      <w:pPr>
        <w:ind w:left="3600" w:hanging="360"/>
      </w:pPr>
      <w:rPr>
        <w:rFonts w:ascii="Courier New" w:hAnsi="Courier New" w:hint="default"/>
      </w:rPr>
    </w:lvl>
    <w:lvl w:ilvl="5" w:tplc="CEDC77E0">
      <w:start w:val="1"/>
      <w:numFmt w:val="bullet"/>
      <w:lvlText w:val=""/>
      <w:lvlJc w:val="left"/>
      <w:pPr>
        <w:ind w:left="4320" w:hanging="360"/>
      </w:pPr>
      <w:rPr>
        <w:rFonts w:ascii="Wingdings" w:hAnsi="Wingdings" w:hint="default"/>
      </w:rPr>
    </w:lvl>
    <w:lvl w:ilvl="6" w:tplc="49083A0A">
      <w:start w:val="1"/>
      <w:numFmt w:val="bullet"/>
      <w:lvlText w:val=""/>
      <w:lvlJc w:val="left"/>
      <w:pPr>
        <w:ind w:left="5040" w:hanging="360"/>
      </w:pPr>
      <w:rPr>
        <w:rFonts w:ascii="Symbol" w:hAnsi="Symbol" w:hint="default"/>
      </w:rPr>
    </w:lvl>
    <w:lvl w:ilvl="7" w:tplc="062AC80E">
      <w:start w:val="1"/>
      <w:numFmt w:val="bullet"/>
      <w:lvlText w:val="o"/>
      <w:lvlJc w:val="left"/>
      <w:pPr>
        <w:ind w:left="5760" w:hanging="360"/>
      </w:pPr>
      <w:rPr>
        <w:rFonts w:ascii="Courier New" w:hAnsi="Courier New" w:hint="default"/>
      </w:rPr>
    </w:lvl>
    <w:lvl w:ilvl="8" w:tplc="7DB87BFE">
      <w:start w:val="1"/>
      <w:numFmt w:val="bullet"/>
      <w:lvlText w:val=""/>
      <w:lvlJc w:val="left"/>
      <w:pPr>
        <w:ind w:left="6480" w:hanging="360"/>
      </w:pPr>
      <w:rPr>
        <w:rFonts w:ascii="Wingdings" w:hAnsi="Wingdings" w:hint="default"/>
      </w:rPr>
    </w:lvl>
  </w:abstractNum>
  <w:abstractNum w:abstractNumId="8" w15:restartNumberingAfterBreak="0">
    <w:nsid w:val="535A8673"/>
    <w:multiLevelType w:val="hybridMultilevel"/>
    <w:tmpl w:val="9D74DC5C"/>
    <w:lvl w:ilvl="0" w:tplc="44D8A83A">
      <w:start w:val="2"/>
      <w:numFmt w:val="decimal"/>
      <w:lvlText w:val="%1."/>
      <w:lvlJc w:val="left"/>
      <w:pPr>
        <w:ind w:left="720" w:hanging="360"/>
      </w:pPr>
    </w:lvl>
    <w:lvl w:ilvl="1" w:tplc="3E4EA5AA">
      <w:start w:val="1"/>
      <w:numFmt w:val="lowerLetter"/>
      <w:lvlText w:val="%2."/>
      <w:lvlJc w:val="left"/>
      <w:pPr>
        <w:ind w:left="1440" w:hanging="360"/>
      </w:pPr>
    </w:lvl>
    <w:lvl w:ilvl="2" w:tplc="07F6A846">
      <w:start w:val="1"/>
      <w:numFmt w:val="lowerRoman"/>
      <w:lvlText w:val="%3."/>
      <w:lvlJc w:val="right"/>
      <w:pPr>
        <w:ind w:left="2160" w:hanging="180"/>
      </w:pPr>
    </w:lvl>
    <w:lvl w:ilvl="3" w:tplc="F970EE3A">
      <w:start w:val="1"/>
      <w:numFmt w:val="decimal"/>
      <w:lvlText w:val="%4."/>
      <w:lvlJc w:val="left"/>
      <w:pPr>
        <w:ind w:left="2880" w:hanging="360"/>
      </w:pPr>
    </w:lvl>
    <w:lvl w:ilvl="4" w:tplc="B8F884DE">
      <w:start w:val="1"/>
      <w:numFmt w:val="lowerLetter"/>
      <w:lvlText w:val="%5."/>
      <w:lvlJc w:val="left"/>
      <w:pPr>
        <w:ind w:left="3600" w:hanging="360"/>
      </w:pPr>
    </w:lvl>
    <w:lvl w:ilvl="5" w:tplc="CA4C3FA2">
      <w:start w:val="1"/>
      <w:numFmt w:val="lowerRoman"/>
      <w:lvlText w:val="%6."/>
      <w:lvlJc w:val="right"/>
      <w:pPr>
        <w:ind w:left="4320" w:hanging="180"/>
      </w:pPr>
    </w:lvl>
    <w:lvl w:ilvl="6" w:tplc="993C3D94">
      <w:start w:val="1"/>
      <w:numFmt w:val="decimal"/>
      <w:lvlText w:val="%7."/>
      <w:lvlJc w:val="left"/>
      <w:pPr>
        <w:ind w:left="5040" w:hanging="360"/>
      </w:pPr>
    </w:lvl>
    <w:lvl w:ilvl="7" w:tplc="BC12AC62">
      <w:start w:val="1"/>
      <w:numFmt w:val="lowerLetter"/>
      <w:lvlText w:val="%8."/>
      <w:lvlJc w:val="left"/>
      <w:pPr>
        <w:ind w:left="5760" w:hanging="360"/>
      </w:pPr>
    </w:lvl>
    <w:lvl w:ilvl="8" w:tplc="A168B068">
      <w:start w:val="1"/>
      <w:numFmt w:val="lowerRoman"/>
      <w:lvlText w:val="%9."/>
      <w:lvlJc w:val="right"/>
      <w:pPr>
        <w:ind w:left="6480" w:hanging="180"/>
      </w:pPr>
    </w:lvl>
  </w:abstractNum>
  <w:abstractNum w:abstractNumId="9" w15:restartNumberingAfterBreak="0">
    <w:nsid w:val="5CAE5545"/>
    <w:multiLevelType w:val="multilevel"/>
    <w:tmpl w:val="466A9F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6716F5E5"/>
    <w:multiLevelType w:val="multilevel"/>
    <w:tmpl w:val="038456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AB63E48"/>
    <w:multiLevelType w:val="hybridMultilevel"/>
    <w:tmpl w:val="145ECA02"/>
    <w:lvl w:ilvl="0" w:tplc="3C085AD0">
      <w:start w:val="3"/>
      <w:numFmt w:val="decimal"/>
      <w:lvlText w:val="%1."/>
      <w:lvlJc w:val="left"/>
      <w:pPr>
        <w:ind w:left="720" w:hanging="360"/>
      </w:pPr>
    </w:lvl>
    <w:lvl w:ilvl="1" w:tplc="3664FFA0">
      <w:start w:val="1"/>
      <w:numFmt w:val="lowerLetter"/>
      <w:lvlText w:val="%2."/>
      <w:lvlJc w:val="left"/>
      <w:pPr>
        <w:ind w:left="1440" w:hanging="360"/>
      </w:pPr>
    </w:lvl>
    <w:lvl w:ilvl="2" w:tplc="4672FF2E">
      <w:start w:val="1"/>
      <w:numFmt w:val="lowerRoman"/>
      <w:lvlText w:val="%3."/>
      <w:lvlJc w:val="right"/>
      <w:pPr>
        <w:ind w:left="2160" w:hanging="180"/>
      </w:pPr>
    </w:lvl>
    <w:lvl w:ilvl="3" w:tplc="4934D4C4">
      <w:start w:val="1"/>
      <w:numFmt w:val="decimal"/>
      <w:lvlText w:val="%4."/>
      <w:lvlJc w:val="left"/>
      <w:pPr>
        <w:ind w:left="2880" w:hanging="360"/>
      </w:pPr>
    </w:lvl>
    <w:lvl w:ilvl="4" w:tplc="0CF0C6B8">
      <w:start w:val="1"/>
      <w:numFmt w:val="lowerLetter"/>
      <w:lvlText w:val="%5."/>
      <w:lvlJc w:val="left"/>
      <w:pPr>
        <w:ind w:left="3600" w:hanging="360"/>
      </w:pPr>
    </w:lvl>
    <w:lvl w:ilvl="5" w:tplc="224AC944">
      <w:start w:val="1"/>
      <w:numFmt w:val="lowerRoman"/>
      <w:lvlText w:val="%6."/>
      <w:lvlJc w:val="right"/>
      <w:pPr>
        <w:ind w:left="4320" w:hanging="180"/>
      </w:pPr>
    </w:lvl>
    <w:lvl w:ilvl="6" w:tplc="BBA8D0A2">
      <w:start w:val="1"/>
      <w:numFmt w:val="decimal"/>
      <w:lvlText w:val="%7."/>
      <w:lvlJc w:val="left"/>
      <w:pPr>
        <w:ind w:left="5040" w:hanging="360"/>
      </w:pPr>
    </w:lvl>
    <w:lvl w:ilvl="7" w:tplc="7F9037B6">
      <w:start w:val="1"/>
      <w:numFmt w:val="lowerLetter"/>
      <w:lvlText w:val="%8."/>
      <w:lvlJc w:val="left"/>
      <w:pPr>
        <w:ind w:left="5760" w:hanging="360"/>
      </w:pPr>
    </w:lvl>
    <w:lvl w:ilvl="8" w:tplc="9AE619FE">
      <w:start w:val="1"/>
      <w:numFmt w:val="lowerRoman"/>
      <w:lvlText w:val="%9."/>
      <w:lvlJc w:val="right"/>
      <w:pPr>
        <w:ind w:left="6480" w:hanging="180"/>
      </w:pPr>
    </w:lvl>
  </w:abstractNum>
  <w:abstractNum w:abstractNumId="12" w15:restartNumberingAfterBreak="0">
    <w:nsid w:val="7D84B3A7"/>
    <w:multiLevelType w:val="hybridMultilevel"/>
    <w:tmpl w:val="A872BFD8"/>
    <w:lvl w:ilvl="0" w:tplc="7618DC0A">
      <w:start w:val="5"/>
      <w:numFmt w:val="decimal"/>
      <w:lvlText w:val="%1."/>
      <w:lvlJc w:val="left"/>
      <w:pPr>
        <w:ind w:left="720" w:hanging="360"/>
      </w:pPr>
    </w:lvl>
    <w:lvl w:ilvl="1" w:tplc="FC5C1DEE">
      <w:start w:val="1"/>
      <w:numFmt w:val="lowerLetter"/>
      <w:lvlText w:val="%2."/>
      <w:lvlJc w:val="left"/>
      <w:pPr>
        <w:ind w:left="1440" w:hanging="360"/>
      </w:pPr>
    </w:lvl>
    <w:lvl w:ilvl="2" w:tplc="9B5235CE">
      <w:start w:val="1"/>
      <w:numFmt w:val="lowerRoman"/>
      <w:lvlText w:val="%3."/>
      <w:lvlJc w:val="right"/>
      <w:pPr>
        <w:ind w:left="2160" w:hanging="180"/>
      </w:pPr>
    </w:lvl>
    <w:lvl w:ilvl="3" w:tplc="9D8CB3FA">
      <w:start w:val="1"/>
      <w:numFmt w:val="decimal"/>
      <w:lvlText w:val="%4."/>
      <w:lvlJc w:val="left"/>
      <w:pPr>
        <w:ind w:left="2880" w:hanging="360"/>
      </w:pPr>
    </w:lvl>
    <w:lvl w:ilvl="4" w:tplc="321CE326">
      <w:start w:val="1"/>
      <w:numFmt w:val="lowerLetter"/>
      <w:lvlText w:val="%5."/>
      <w:lvlJc w:val="left"/>
      <w:pPr>
        <w:ind w:left="3600" w:hanging="360"/>
      </w:pPr>
    </w:lvl>
    <w:lvl w:ilvl="5" w:tplc="D34A499C">
      <w:start w:val="1"/>
      <w:numFmt w:val="lowerRoman"/>
      <w:lvlText w:val="%6."/>
      <w:lvlJc w:val="right"/>
      <w:pPr>
        <w:ind w:left="4320" w:hanging="180"/>
      </w:pPr>
    </w:lvl>
    <w:lvl w:ilvl="6" w:tplc="7E54CB28">
      <w:start w:val="1"/>
      <w:numFmt w:val="decimal"/>
      <w:lvlText w:val="%7."/>
      <w:lvlJc w:val="left"/>
      <w:pPr>
        <w:ind w:left="5040" w:hanging="360"/>
      </w:pPr>
    </w:lvl>
    <w:lvl w:ilvl="7" w:tplc="7C9249D2">
      <w:start w:val="1"/>
      <w:numFmt w:val="lowerLetter"/>
      <w:lvlText w:val="%8."/>
      <w:lvlJc w:val="left"/>
      <w:pPr>
        <w:ind w:left="5760" w:hanging="360"/>
      </w:pPr>
    </w:lvl>
    <w:lvl w:ilvl="8" w:tplc="89725F16">
      <w:start w:val="1"/>
      <w:numFmt w:val="lowerRoman"/>
      <w:lvlText w:val="%9."/>
      <w:lvlJc w:val="right"/>
      <w:pPr>
        <w:ind w:left="6480" w:hanging="180"/>
      </w:pPr>
    </w:lvl>
  </w:abstractNum>
  <w:num w:numId="1" w16cid:durableId="1920553759">
    <w:abstractNumId w:val="6"/>
  </w:num>
  <w:num w:numId="2" w16cid:durableId="1635596972">
    <w:abstractNumId w:val="5"/>
  </w:num>
  <w:num w:numId="3" w16cid:durableId="561983162">
    <w:abstractNumId w:val="7"/>
  </w:num>
  <w:num w:numId="4" w16cid:durableId="1071732783">
    <w:abstractNumId w:val="0"/>
  </w:num>
  <w:num w:numId="5" w16cid:durableId="1520660240">
    <w:abstractNumId w:val="4"/>
  </w:num>
  <w:num w:numId="6" w16cid:durableId="446195599">
    <w:abstractNumId w:val="12"/>
  </w:num>
  <w:num w:numId="7" w16cid:durableId="376660525">
    <w:abstractNumId w:val="3"/>
  </w:num>
  <w:num w:numId="8" w16cid:durableId="647438411">
    <w:abstractNumId w:val="11"/>
  </w:num>
  <w:num w:numId="9" w16cid:durableId="554199960">
    <w:abstractNumId w:val="8"/>
  </w:num>
  <w:num w:numId="10" w16cid:durableId="131868521">
    <w:abstractNumId w:val="2"/>
  </w:num>
  <w:num w:numId="11" w16cid:durableId="585386879">
    <w:abstractNumId w:val="9"/>
  </w:num>
  <w:num w:numId="12" w16cid:durableId="2094280011">
    <w:abstractNumId w:val="10"/>
  </w:num>
  <w:num w:numId="13" w16cid:durableId="13194583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andra Tshabalala">
    <w15:presenceInfo w15:providerId="AD" w15:userId="S::tshcas005@myuct.ac.za::1baac090-873f-4083-bed5-192824b18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BD1A"/>
    <w:rsid w:val="001E6B70"/>
    <w:rsid w:val="002B5E4F"/>
    <w:rsid w:val="002CBD1A"/>
    <w:rsid w:val="005E0770"/>
    <w:rsid w:val="00613196"/>
    <w:rsid w:val="00626360"/>
    <w:rsid w:val="007066F8"/>
    <w:rsid w:val="00740682"/>
    <w:rsid w:val="009A0D1F"/>
    <w:rsid w:val="009A11EE"/>
    <w:rsid w:val="009A49BF"/>
    <w:rsid w:val="009C6C33"/>
    <w:rsid w:val="009C7A73"/>
    <w:rsid w:val="00A72074"/>
    <w:rsid w:val="00B28308"/>
    <w:rsid w:val="00EF5E45"/>
    <w:rsid w:val="00F72BD1"/>
    <w:rsid w:val="00F73D49"/>
    <w:rsid w:val="013B5A6F"/>
    <w:rsid w:val="0187508F"/>
    <w:rsid w:val="024EA1E5"/>
    <w:rsid w:val="027518BA"/>
    <w:rsid w:val="02881309"/>
    <w:rsid w:val="0337254F"/>
    <w:rsid w:val="034BD82B"/>
    <w:rsid w:val="0480F661"/>
    <w:rsid w:val="04F8785C"/>
    <w:rsid w:val="056CCBCE"/>
    <w:rsid w:val="05EA9EF4"/>
    <w:rsid w:val="0656B933"/>
    <w:rsid w:val="065AC1B2"/>
    <w:rsid w:val="07FF7442"/>
    <w:rsid w:val="080FC283"/>
    <w:rsid w:val="084E3925"/>
    <w:rsid w:val="084FF59F"/>
    <w:rsid w:val="088B716E"/>
    <w:rsid w:val="08F1457E"/>
    <w:rsid w:val="096F881F"/>
    <w:rsid w:val="097DC306"/>
    <w:rsid w:val="0A952412"/>
    <w:rsid w:val="0B371504"/>
    <w:rsid w:val="0B50C19B"/>
    <w:rsid w:val="0BF535AF"/>
    <w:rsid w:val="0CC5FAB7"/>
    <w:rsid w:val="0D1C1999"/>
    <w:rsid w:val="0DE23FA8"/>
    <w:rsid w:val="0E7A85EF"/>
    <w:rsid w:val="0EC0EDDB"/>
    <w:rsid w:val="0F060F48"/>
    <w:rsid w:val="0F06C641"/>
    <w:rsid w:val="0F2D53A1"/>
    <w:rsid w:val="0FAC9AA7"/>
    <w:rsid w:val="0FD6011E"/>
    <w:rsid w:val="10014403"/>
    <w:rsid w:val="100A8627"/>
    <w:rsid w:val="105046EA"/>
    <w:rsid w:val="105DDB26"/>
    <w:rsid w:val="1119E06A"/>
    <w:rsid w:val="1176D97A"/>
    <w:rsid w:val="137C758F"/>
    <w:rsid w:val="145CC13B"/>
    <w:rsid w:val="1539213E"/>
    <w:rsid w:val="153B639C"/>
    <w:rsid w:val="154AD3C5"/>
    <w:rsid w:val="157A14C6"/>
    <w:rsid w:val="158D0732"/>
    <w:rsid w:val="15C87A66"/>
    <w:rsid w:val="161BDC2B"/>
    <w:rsid w:val="163C9782"/>
    <w:rsid w:val="166D4BAC"/>
    <w:rsid w:val="17215F24"/>
    <w:rsid w:val="175E6372"/>
    <w:rsid w:val="177CD740"/>
    <w:rsid w:val="179461FD"/>
    <w:rsid w:val="1797CD0F"/>
    <w:rsid w:val="17B35CE9"/>
    <w:rsid w:val="181D8592"/>
    <w:rsid w:val="185129BC"/>
    <w:rsid w:val="18C27DE0"/>
    <w:rsid w:val="1A09D750"/>
    <w:rsid w:val="1A0DC151"/>
    <w:rsid w:val="1A9A28BA"/>
    <w:rsid w:val="1AAE124B"/>
    <w:rsid w:val="1AC5EAE6"/>
    <w:rsid w:val="1B4A23AE"/>
    <w:rsid w:val="1BA75E69"/>
    <w:rsid w:val="1C1AE8B6"/>
    <w:rsid w:val="1C33DE42"/>
    <w:rsid w:val="1C447B55"/>
    <w:rsid w:val="1D335914"/>
    <w:rsid w:val="1D432ECA"/>
    <w:rsid w:val="1E08C968"/>
    <w:rsid w:val="1E828326"/>
    <w:rsid w:val="1EB09795"/>
    <w:rsid w:val="1EF23580"/>
    <w:rsid w:val="1F6D99DD"/>
    <w:rsid w:val="1FB46540"/>
    <w:rsid w:val="202B6B11"/>
    <w:rsid w:val="20988222"/>
    <w:rsid w:val="20995C3A"/>
    <w:rsid w:val="20B46768"/>
    <w:rsid w:val="211B8A2C"/>
    <w:rsid w:val="212077C2"/>
    <w:rsid w:val="21C467D8"/>
    <w:rsid w:val="22B50FC2"/>
    <w:rsid w:val="22BC9C94"/>
    <w:rsid w:val="22E2CA6D"/>
    <w:rsid w:val="22FAF6AB"/>
    <w:rsid w:val="233C0D36"/>
    <w:rsid w:val="23D022E4"/>
    <w:rsid w:val="23DDD3D7"/>
    <w:rsid w:val="24600EC1"/>
    <w:rsid w:val="2478475B"/>
    <w:rsid w:val="24B89557"/>
    <w:rsid w:val="2565A894"/>
    <w:rsid w:val="25CBC014"/>
    <w:rsid w:val="25EEFB4F"/>
    <w:rsid w:val="2628ECCA"/>
    <w:rsid w:val="26C695F5"/>
    <w:rsid w:val="27915D6A"/>
    <w:rsid w:val="27EAF4A6"/>
    <w:rsid w:val="280806AB"/>
    <w:rsid w:val="2828A822"/>
    <w:rsid w:val="28BD4FEA"/>
    <w:rsid w:val="2916472E"/>
    <w:rsid w:val="29905FB7"/>
    <w:rsid w:val="29D2140B"/>
    <w:rsid w:val="2A2BD2A1"/>
    <w:rsid w:val="2A2C684A"/>
    <w:rsid w:val="2AB10D39"/>
    <w:rsid w:val="2B67B712"/>
    <w:rsid w:val="2BB18110"/>
    <w:rsid w:val="2BC7A302"/>
    <w:rsid w:val="2D4D5171"/>
    <w:rsid w:val="2D637363"/>
    <w:rsid w:val="2DD4CA67"/>
    <w:rsid w:val="2DE55AD9"/>
    <w:rsid w:val="2E2539B6"/>
    <w:rsid w:val="2F1D50F3"/>
    <w:rsid w:val="2F709AC8"/>
    <w:rsid w:val="30398767"/>
    <w:rsid w:val="30B37CD1"/>
    <w:rsid w:val="316F22F6"/>
    <w:rsid w:val="31F80DC5"/>
    <w:rsid w:val="32B52638"/>
    <w:rsid w:val="32C3405C"/>
    <w:rsid w:val="32FA8120"/>
    <w:rsid w:val="33BCFCBA"/>
    <w:rsid w:val="33F781EF"/>
    <w:rsid w:val="343F9782"/>
    <w:rsid w:val="345F10BD"/>
    <w:rsid w:val="347DA328"/>
    <w:rsid w:val="34F5EEE7"/>
    <w:rsid w:val="3597F26B"/>
    <w:rsid w:val="3665E7DA"/>
    <w:rsid w:val="3691BF48"/>
    <w:rsid w:val="373ABBAA"/>
    <w:rsid w:val="374DE125"/>
    <w:rsid w:val="377D94B5"/>
    <w:rsid w:val="379DD125"/>
    <w:rsid w:val="382A64A7"/>
    <w:rsid w:val="385454FA"/>
    <w:rsid w:val="38AF0996"/>
    <w:rsid w:val="38C46240"/>
    <w:rsid w:val="39377343"/>
    <w:rsid w:val="39415022"/>
    <w:rsid w:val="39769FD1"/>
    <w:rsid w:val="39C8E7F6"/>
    <w:rsid w:val="3A1DEC2B"/>
    <w:rsid w:val="3A3C3A6F"/>
    <w:rsid w:val="3AA6CC62"/>
    <w:rsid w:val="3AC75565"/>
    <w:rsid w:val="3B3022C8"/>
    <w:rsid w:val="3B4C080E"/>
    <w:rsid w:val="3BC0B46E"/>
    <w:rsid w:val="3C1DC2EE"/>
    <w:rsid w:val="3C5105D8"/>
    <w:rsid w:val="3CC416D1"/>
    <w:rsid w:val="3D36B31E"/>
    <w:rsid w:val="3D4EFB33"/>
    <w:rsid w:val="3D60F01D"/>
    <w:rsid w:val="3E387F59"/>
    <w:rsid w:val="3E4A10F4"/>
    <w:rsid w:val="3EFCC07E"/>
    <w:rsid w:val="3F130780"/>
    <w:rsid w:val="3F79FEB9"/>
    <w:rsid w:val="3FC2B9A4"/>
    <w:rsid w:val="3FC2DB30"/>
    <w:rsid w:val="3FD7E954"/>
    <w:rsid w:val="4062E1C3"/>
    <w:rsid w:val="40862123"/>
    <w:rsid w:val="40F96FE5"/>
    <w:rsid w:val="41CBD597"/>
    <w:rsid w:val="420E318F"/>
    <w:rsid w:val="4259ED09"/>
    <w:rsid w:val="427F8D07"/>
    <w:rsid w:val="42AB3680"/>
    <w:rsid w:val="44410758"/>
    <w:rsid w:val="4618F26E"/>
    <w:rsid w:val="4641DCF3"/>
    <w:rsid w:val="46933E26"/>
    <w:rsid w:val="46BA4AEC"/>
    <w:rsid w:val="473C8002"/>
    <w:rsid w:val="4778A81A"/>
    <w:rsid w:val="48180C1F"/>
    <w:rsid w:val="48326BFB"/>
    <w:rsid w:val="48856099"/>
    <w:rsid w:val="48BE7B5E"/>
    <w:rsid w:val="4980C278"/>
    <w:rsid w:val="4A356BC1"/>
    <w:rsid w:val="4A5A4BBF"/>
    <w:rsid w:val="4A8C34EE"/>
    <w:rsid w:val="4AD2ECF5"/>
    <w:rsid w:val="4AD33B34"/>
    <w:rsid w:val="4AF6ADFD"/>
    <w:rsid w:val="4BBD015B"/>
    <w:rsid w:val="4C0AAB54"/>
    <w:rsid w:val="4C580F42"/>
    <w:rsid w:val="4CA8D6C8"/>
    <w:rsid w:val="4D788EF1"/>
    <w:rsid w:val="4DAC5026"/>
    <w:rsid w:val="4DF3DFA3"/>
    <w:rsid w:val="4E0AE789"/>
    <w:rsid w:val="4E5AEEF0"/>
    <w:rsid w:val="4E5FEF04"/>
    <w:rsid w:val="4EF35D67"/>
    <w:rsid w:val="4EF4A21D"/>
    <w:rsid w:val="4FCEA2F6"/>
    <w:rsid w:val="50A4AD45"/>
    <w:rsid w:val="50BAC1E0"/>
    <w:rsid w:val="510072B8"/>
    <w:rsid w:val="51341F36"/>
    <w:rsid w:val="51775A55"/>
    <w:rsid w:val="519C3A53"/>
    <w:rsid w:val="51AB61B8"/>
    <w:rsid w:val="52EBF5A0"/>
    <w:rsid w:val="530439B3"/>
    <w:rsid w:val="531272CD"/>
    <w:rsid w:val="532F8ACE"/>
    <w:rsid w:val="53A80341"/>
    <w:rsid w:val="53EFB8F6"/>
    <w:rsid w:val="543FD950"/>
    <w:rsid w:val="54A50F56"/>
    <w:rsid w:val="54C68568"/>
    <w:rsid w:val="54F7D347"/>
    <w:rsid w:val="5557D8C3"/>
    <w:rsid w:val="55781E68"/>
    <w:rsid w:val="56239662"/>
    <w:rsid w:val="56306858"/>
    <w:rsid w:val="56D19E98"/>
    <w:rsid w:val="56E6BE76"/>
    <w:rsid w:val="584A94A4"/>
    <w:rsid w:val="58BF6C62"/>
    <w:rsid w:val="59C83127"/>
    <w:rsid w:val="59D21D38"/>
    <w:rsid w:val="59E66505"/>
    <w:rsid w:val="5A0536DB"/>
    <w:rsid w:val="5A091828"/>
    <w:rsid w:val="5A76034C"/>
    <w:rsid w:val="5AD3C3EB"/>
    <w:rsid w:val="5B1DC1C9"/>
    <w:rsid w:val="5B692EC7"/>
    <w:rsid w:val="5BA1073C"/>
    <w:rsid w:val="5BD6B414"/>
    <w:rsid w:val="5CFD14CE"/>
    <w:rsid w:val="5CFF7ED2"/>
    <w:rsid w:val="5D77D13A"/>
    <w:rsid w:val="5DAE5CCF"/>
    <w:rsid w:val="5DDB0C99"/>
    <w:rsid w:val="5E4B469F"/>
    <w:rsid w:val="5F0C6A0B"/>
    <w:rsid w:val="5F7B04DF"/>
    <w:rsid w:val="5F7CEC2E"/>
    <w:rsid w:val="608C4E49"/>
    <w:rsid w:val="6098B3B4"/>
    <w:rsid w:val="60E0C25C"/>
    <w:rsid w:val="627C1E4C"/>
    <w:rsid w:val="6292B4AF"/>
    <w:rsid w:val="62CC7369"/>
    <w:rsid w:val="635B184F"/>
    <w:rsid w:val="63A0AF63"/>
    <w:rsid w:val="63AC1921"/>
    <w:rsid w:val="645FFCF4"/>
    <w:rsid w:val="64BC84B3"/>
    <w:rsid w:val="64F6E8B0"/>
    <w:rsid w:val="656ADBDA"/>
    <w:rsid w:val="65B4337F"/>
    <w:rsid w:val="65C82228"/>
    <w:rsid w:val="65E274D1"/>
    <w:rsid w:val="660FF479"/>
    <w:rsid w:val="6661435D"/>
    <w:rsid w:val="6762351B"/>
    <w:rsid w:val="67E3E55A"/>
    <w:rsid w:val="67FB147E"/>
    <w:rsid w:val="684D8559"/>
    <w:rsid w:val="68536167"/>
    <w:rsid w:val="68A27C9C"/>
    <w:rsid w:val="68FFC2EA"/>
    <w:rsid w:val="695762DA"/>
    <w:rsid w:val="697FB5BB"/>
    <w:rsid w:val="69E3A8EA"/>
    <w:rsid w:val="6A2750AA"/>
    <w:rsid w:val="6A3D50DE"/>
    <w:rsid w:val="6AF80B1A"/>
    <w:rsid w:val="6B1B861C"/>
    <w:rsid w:val="6B281324"/>
    <w:rsid w:val="6B39C255"/>
    <w:rsid w:val="6B42DFA5"/>
    <w:rsid w:val="6B55BD76"/>
    <w:rsid w:val="6BBF188C"/>
    <w:rsid w:val="6BE7071B"/>
    <w:rsid w:val="6BF2DA99"/>
    <w:rsid w:val="6BFB4B87"/>
    <w:rsid w:val="6D4A8B5A"/>
    <w:rsid w:val="6D67D39B"/>
    <w:rsid w:val="6DA49D10"/>
    <w:rsid w:val="6DD3340D"/>
    <w:rsid w:val="6DE679B6"/>
    <w:rsid w:val="6E3578EA"/>
    <w:rsid w:val="6E59DD8D"/>
    <w:rsid w:val="6E5FB3E6"/>
    <w:rsid w:val="6E9FFC8F"/>
    <w:rsid w:val="6EE9256E"/>
    <w:rsid w:val="6EF8A156"/>
    <w:rsid w:val="6F0D7C6B"/>
    <w:rsid w:val="707F011C"/>
    <w:rsid w:val="709F745D"/>
    <w:rsid w:val="70ECE596"/>
    <w:rsid w:val="70FD1752"/>
    <w:rsid w:val="712B444E"/>
    <w:rsid w:val="718E327F"/>
    <w:rsid w:val="71E88BA3"/>
    <w:rsid w:val="71ECF749"/>
    <w:rsid w:val="7220B632"/>
    <w:rsid w:val="72D29E40"/>
    <w:rsid w:val="7426E7FC"/>
    <w:rsid w:val="746A6453"/>
    <w:rsid w:val="75BB6EBF"/>
    <w:rsid w:val="7641E0FE"/>
    <w:rsid w:val="766AC5CB"/>
    <w:rsid w:val="769C29F8"/>
    <w:rsid w:val="76EC2ED9"/>
    <w:rsid w:val="7941157B"/>
    <w:rsid w:val="79B23188"/>
    <w:rsid w:val="7A11C625"/>
    <w:rsid w:val="7A396BF5"/>
    <w:rsid w:val="7A7C2227"/>
    <w:rsid w:val="7A9359AC"/>
    <w:rsid w:val="7AA2AF87"/>
    <w:rsid w:val="7BF82EAE"/>
    <w:rsid w:val="7C1F960F"/>
    <w:rsid w:val="7DC8DCAC"/>
    <w:rsid w:val="7F9E5516"/>
    <w:rsid w:val="7FBCEF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BD1A"/>
  <w15:chartTrackingRefBased/>
  <w15:docId w15:val="{A9A1DF38-BB5F-4829-AEB8-F1E3E46B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C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6C33"/>
    <w:pPr>
      <w:spacing w:after="100"/>
      <w:ind w:left="220"/>
    </w:pPr>
  </w:style>
  <w:style w:type="paragraph" w:styleId="ListParagraph">
    <w:name w:val="List Paragraph"/>
    <w:basedOn w:val="Normal"/>
    <w:uiPriority w:val="34"/>
    <w:qFormat/>
    <w:rsid w:val="009C6C33"/>
    <w:pPr>
      <w:ind w:left="720"/>
      <w:contextualSpacing/>
    </w:pPr>
  </w:style>
  <w:style w:type="table" w:styleId="TableGrid">
    <w:name w:val="Table Grid"/>
    <w:basedOn w:val="TableNormal"/>
    <w:uiPriority w:val="59"/>
    <w:rsid w:val="009C6C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9C6C33"/>
    <w:rPr>
      <w:color w:val="2B579A"/>
      <w:shd w:val="clear" w:color="auto" w:fill="E6E6E6"/>
    </w:rPr>
  </w:style>
  <w:style w:type="paragraph" w:styleId="CommentText">
    <w:name w:val="annotation text"/>
    <w:basedOn w:val="Normal"/>
    <w:link w:val="CommentTextChar"/>
    <w:uiPriority w:val="99"/>
    <w:semiHidden/>
    <w:unhideWhenUsed/>
    <w:rsid w:val="009C6C33"/>
    <w:pPr>
      <w:spacing w:line="240" w:lineRule="auto"/>
    </w:pPr>
    <w:rPr>
      <w:sz w:val="20"/>
      <w:szCs w:val="20"/>
    </w:rPr>
  </w:style>
  <w:style w:type="character" w:customStyle="1" w:styleId="CommentTextChar">
    <w:name w:val="Comment Text Char"/>
    <w:basedOn w:val="DefaultParagraphFont"/>
    <w:link w:val="CommentText"/>
    <w:uiPriority w:val="99"/>
    <w:semiHidden/>
    <w:rsid w:val="009C6C33"/>
    <w:rPr>
      <w:sz w:val="20"/>
      <w:szCs w:val="20"/>
    </w:rPr>
  </w:style>
  <w:style w:type="character" w:styleId="CommentReference">
    <w:name w:val="annotation reference"/>
    <w:basedOn w:val="DefaultParagraphFont"/>
    <w:uiPriority w:val="99"/>
    <w:semiHidden/>
    <w:unhideWhenUsed/>
    <w:rsid w:val="009C6C3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lanthology.org/W15-330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grammaticalframework.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9758911BDBF94381BBEDB03F2942E6" ma:contentTypeVersion="11" ma:contentTypeDescription="Create a new document." ma:contentTypeScope="" ma:versionID="8490a494a02584b9617dd1243afe303a">
  <xsd:schema xmlns:xsd="http://www.w3.org/2001/XMLSchema" xmlns:xs="http://www.w3.org/2001/XMLSchema" xmlns:p="http://schemas.microsoft.com/office/2006/metadata/properties" xmlns:ns2="d9fd2a03-e046-4d11-9f8e-f607fd32fc18" xmlns:ns3="0ce97b0c-2ba4-4cf9-9725-c4d81afb8b65" targetNamespace="http://schemas.microsoft.com/office/2006/metadata/properties" ma:root="true" ma:fieldsID="c874e6b3192489ad373dfd84958a9812" ns2:_="" ns3:_="">
    <xsd:import namespace="d9fd2a03-e046-4d11-9f8e-f607fd32fc18"/>
    <xsd:import namespace="0ce97b0c-2ba4-4cf9-9725-c4d81afb8b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fd2a03-e046-4d11-9f8e-f607fd32f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97b0c-2ba4-4cf9-9725-c4d81afb8b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3523600-210e-43b3-a833-e0c341299f02}" ma:internalName="TaxCatchAll" ma:showField="CatchAllData" ma:web="0ce97b0c-2ba4-4cf9-9725-c4d81afb8b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ce97b0c-2ba4-4cf9-9725-c4d81afb8b65" xsi:nil="true"/>
    <lcf76f155ced4ddcb4097134ff3c332f xmlns="d9fd2a03-e046-4d11-9f8e-f607fd32fc1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3BDFE-9CDC-4270-9650-C11971E09A93}"/>
</file>

<file path=customXml/itemProps2.xml><?xml version="1.0" encoding="utf-8"?>
<ds:datastoreItem xmlns:ds="http://schemas.openxmlformats.org/officeDocument/2006/customXml" ds:itemID="{5E0E2964-9B8A-4232-859A-AE8ACBDD5052}">
  <ds:schemaRefs>
    <ds:schemaRef ds:uri="http://schemas.microsoft.com/office/2006/metadata/properties"/>
    <ds:schemaRef ds:uri="http://schemas.microsoft.com/office/infopath/2007/PartnerControls"/>
    <ds:schemaRef ds:uri="0ce97b0c-2ba4-4cf9-9725-c4d81afb8b65"/>
    <ds:schemaRef ds:uri="d9fd2a03-e046-4d11-9f8e-f607fd32fc18"/>
  </ds:schemaRefs>
</ds:datastoreItem>
</file>

<file path=customXml/itemProps3.xml><?xml version="1.0" encoding="utf-8"?>
<ds:datastoreItem xmlns:ds="http://schemas.openxmlformats.org/officeDocument/2006/customXml" ds:itemID="{9F9E4ACB-CDC6-4E73-B7AA-0F1ADDCD03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1258</Words>
  <Characters>7171</Characters>
  <Application>Microsoft Office Word</Application>
  <DocSecurity>4</DocSecurity>
  <Lines>59</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Tshabalala</dc:creator>
  <cp:keywords/>
  <dc:description/>
  <cp:lastModifiedBy>Cassandra Tshabalala</cp:lastModifiedBy>
  <cp:revision>19</cp:revision>
  <dcterms:created xsi:type="dcterms:W3CDTF">2023-09-17T09:33:00Z</dcterms:created>
  <dcterms:modified xsi:type="dcterms:W3CDTF">2023-09-25T21:08:00Z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0x0101003F9758911BDBF94381BBEDB03F2942E6</vt:lpwstr>
  </property>
  <property fmtid="{D5CDD505-2E9C-101B-9397-08002B2CF9AE}" pid="3" name="MediaServiceImageTags">
    <vt:lpwstr/>
  </property>
  <property fmtid="{D5CDD505-2E9C-101B-9397-08002B2CF9AE}" pid="4" name="GrammarlyDocumentId">
    <vt:lpwstr>64d9048483f5d4b7ba8995a1808e66c6c97e677edda157ad7c5ea1112c56418b</vt:lpwstr>
  </property>
</Properties>
</file>